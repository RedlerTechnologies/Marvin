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6FA" w:rsidRDefault="009156FA" w:rsidP="00034803">
      <w:pPr>
        <w:jc w:val="center"/>
        <w:rPr>
          <w:b/>
          <w:szCs w:val="24"/>
        </w:rPr>
      </w:pPr>
    </w:p>
    <w:p w:rsidR="009156FA" w:rsidRDefault="009156FA" w:rsidP="00034803">
      <w:pPr>
        <w:jc w:val="center"/>
        <w:rPr>
          <w:b/>
          <w:szCs w:val="24"/>
        </w:rPr>
      </w:pPr>
    </w:p>
    <w:p w:rsidR="009156FA" w:rsidRDefault="009156FA" w:rsidP="00034803">
      <w:pPr>
        <w:jc w:val="center"/>
        <w:rPr>
          <w:b/>
          <w:szCs w:val="24"/>
        </w:rPr>
      </w:pPr>
    </w:p>
    <w:p w:rsidR="00034803" w:rsidRPr="00034803" w:rsidRDefault="002F0038" w:rsidP="00034803">
      <w:pPr>
        <w:jc w:val="center"/>
        <w:rPr>
          <w:b/>
          <w:szCs w:val="24"/>
        </w:rPr>
      </w:pPr>
      <w:r>
        <w:rPr>
          <w:b/>
          <w:szCs w:val="24"/>
        </w:rPr>
        <w:t>THE MARVIN GROUP</w:t>
      </w:r>
    </w:p>
    <w:p w:rsidR="00034803" w:rsidRPr="00034803" w:rsidRDefault="002F0038" w:rsidP="00034803">
      <w:pPr>
        <w:jc w:val="center"/>
        <w:rPr>
          <w:b/>
          <w:szCs w:val="24"/>
        </w:rPr>
      </w:pPr>
      <w:r>
        <w:rPr>
          <w:b/>
          <w:szCs w:val="24"/>
        </w:rPr>
        <w:t>MARVIN LAND SYSTEMS</w:t>
      </w:r>
    </w:p>
    <w:p w:rsidR="00034803" w:rsidRPr="00034803" w:rsidRDefault="002F0038" w:rsidP="00034803">
      <w:pPr>
        <w:jc w:val="center"/>
        <w:rPr>
          <w:b/>
          <w:szCs w:val="24"/>
        </w:rPr>
      </w:pPr>
      <w:r>
        <w:rPr>
          <w:b/>
          <w:szCs w:val="24"/>
        </w:rPr>
        <w:t>LOS ANGELES, CALIFORNIA</w:t>
      </w:r>
    </w:p>
    <w:p w:rsidR="00983A70" w:rsidRDefault="00983A70">
      <w:pPr>
        <w:suppressAutoHyphens/>
        <w:jc w:val="center"/>
        <w:rPr>
          <w:rFonts w:ascii="Times New Roman" w:hAnsi="Times New Roman"/>
        </w:rPr>
      </w:pPr>
    </w:p>
    <w:p w:rsidR="00983A70" w:rsidRDefault="00983A70">
      <w:pPr>
        <w:suppressAutoHyphens/>
        <w:jc w:val="both"/>
        <w:rPr>
          <w:spacing w:val="-3"/>
        </w:rPr>
      </w:pPr>
    </w:p>
    <w:p w:rsidR="00983A70" w:rsidRPr="006779B4" w:rsidRDefault="00983A70">
      <w:pPr>
        <w:tabs>
          <w:tab w:val="center" w:pos="4680"/>
        </w:tabs>
        <w:suppressAutoHyphens/>
        <w:jc w:val="both"/>
        <w:rPr>
          <w:rFonts w:cs="Arial"/>
          <w:spacing w:val="-3"/>
        </w:rPr>
      </w:pPr>
    </w:p>
    <w:p w:rsidR="00D81D81" w:rsidRDefault="002F0038" w:rsidP="00D81D81">
      <w:pPr>
        <w:tabs>
          <w:tab w:val="center" w:pos="4680"/>
        </w:tabs>
        <w:suppressAutoHyphens/>
        <w:jc w:val="center"/>
        <w:rPr>
          <w:rFonts w:cs="Arial"/>
          <w:spacing w:val="-3"/>
          <w:sz w:val="40"/>
          <w:szCs w:val="40"/>
        </w:rPr>
      </w:pPr>
      <w:r>
        <w:rPr>
          <w:rFonts w:cs="Arial"/>
          <w:spacing w:val="-3"/>
          <w:sz w:val="40"/>
          <w:szCs w:val="40"/>
        </w:rPr>
        <w:t xml:space="preserve">Acceptance </w:t>
      </w:r>
      <w:r w:rsidR="00E42F17">
        <w:rPr>
          <w:rFonts w:cs="Arial"/>
          <w:spacing w:val="-3"/>
          <w:sz w:val="40"/>
          <w:szCs w:val="40"/>
        </w:rPr>
        <w:t xml:space="preserve">Test Procedure and </w:t>
      </w:r>
      <w:r w:rsidR="0006529C">
        <w:rPr>
          <w:rFonts w:cs="Arial"/>
          <w:spacing w:val="-3"/>
          <w:sz w:val="40"/>
          <w:szCs w:val="40"/>
        </w:rPr>
        <w:t xml:space="preserve">Functional </w:t>
      </w:r>
      <w:r w:rsidR="00E42F17">
        <w:rPr>
          <w:rFonts w:cs="Arial"/>
          <w:spacing w:val="-3"/>
          <w:sz w:val="40"/>
          <w:szCs w:val="40"/>
        </w:rPr>
        <w:t>Veri</w:t>
      </w:r>
      <w:r w:rsidR="00D81D81">
        <w:rPr>
          <w:rFonts w:cs="Arial"/>
          <w:spacing w:val="-3"/>
          <w:sz w:val="40"/>
          <w:szCs w:val="40"/>
        </w:rPr>
        <w:t>fication</w:t>
      </w:r>
    </w:p>
    <w:p w:rsidR="00E42F17" w:rsidRDefault="00D81D81" w:rsidP="00D81D81">
      <w:pPr>
        <w:tabs>
          <w:tab w:val="center" w:pos="4680"/>
        </w:tabs>
        <w:suppressAutoHyphens/>
        <w:jc w:val="center"/>
        <w:rPr>
          <w:rFonts w:cs="Arial"/>
          <w:spacing w:val="-3"/>
          <w:sz w:val="40"/>
          <w:szCs w:val="40"/>
        </w:rPr>
      </w:pPr>
      <w:r>
        <w:rPr>
          <w:rFonts w:cs="Arial"/>
          <w:spacing w:val="-3"/>
          <w:sz w:val="40"/>
          <w:szCs w:val="40"/>
        </w:rPr>
        <w:t xml:space="preserve"> </w:t>
      </w:r>
      <w:proofErr w:type="gramStart"/>
      <w:r>
        <w:rPr>
          <w:rFonts w:cs="Arial"/>
          <w:spacing w:val="-3"/>
          <w:sz w:val="40"/>
          <w:szCs w:val="40"/>
        </w:rPr>
        <w:t>for</w:t>
      </w:r>
      <w:proofErr w:type="gramEnd"/>
      <w:r>
        <w:rPr>
          <w:rFonts w:cs="Arial"/>
          <w:spacing w:val="-3"/>
          <w:sz w:val="40"/>
          <w:szCs w:val="40"/>
        </w:rPr>
        <w:t xml:space="preserve"> the</w:t>
      </w:r>
    </w:p>
    <w:p w:rsidR="00781587" w:rsidRDefault="002E0CFD" w:rsidP="00D81D81">
      <w:pPr>
        <w:tabs>
          <w:tab w:val="center" w:pos="4680"/>
        </w:tabs>
        <w:suppressAutoHyphens/>
        <w:jc w:val="center"/>
        <w:rPr>
          <w:rFonts w:cs="Arial"/>
          <w:spacing w:val="-3"/>
          <w:sz w:val="40"/>
          <w:szCs w:val="40"/>
        </w:rPr>
      </w:pPr>
      <w:r>
        <w:rPr>
          <w:rFonts w:cs="Arial"/>
          <w:spacing w:val="-3"/>
          <w:sz w:val="40"/>
          <w:szCs w:val="40"/>
        </w:rPr>
        <w:t xml:space="preserve">Air Handling Unit Fan </w:t>
      </w:r>
      <w:r w:rsidR="002F0038">
        <w:rPr>
          <w:rFonts w:cs="Arial"/>
          <w:spacing w:val="-3"/>
          <w:sz w:val="40"/>
          <w:szCs w:val="40"/>
        </w:rPr>
        <w:t>Controller</w:t>
      </w:r>
      <w:r>
        <w:rPr>
          <w:rFonts w:cs="Arial"/>
          <w:spacing w:val="-3"/>
          <w:sz w:val="40"/>
          <w:szCs w:val="40"/>
        </w:rPr>
        <w:t>,</w:t>
      </w:r>
      <w:r w:rsidR="009156FA">
        <w:rPr>
          <w:rFonts w:cs="Arial"/>
          <w:spacing w:val="-3"/>
          <w:sz w:val="40"/>
          <w:szCs w:val="40"/>
        </w:rPr>
        <w:t xml:space="preserve"> </w:t>
      </w:r>
    </w:p>
    <w:p w:rsidR="00983A70" w:rsidRDefault="002F0038" w:rsidP="007A5B18">
      <w:pPr>
        <w:tabs>
          <w:tab w:val="center" w:pos="4680"/>
        </w:tabs>
        <w:suppressAutoHyphens/>
        <w:jc w:val="center"/>
        <w:rPr>
          <w:spacing w:val="-3"/>
          <w:sz w:val="40"/>
        </w:rPr>
      </w:pPr>
      <w:r>
        <w:rPr>
          <w:rFonts w:cs="Arial"/>
          <w:spacing w:val="-3"/>
          <w:sz w:val="40"/>
          <w:szCs w:val="40"/>
        </w:rPr>
        <w:t>P</w:t>
      </w:r>
      <w:r w:rsidR="00C87F1F">
        <w:rPr>
          <w:rFonts w:cs="Arial"/>
          <w:spacing w:val="-3"/>
          <w:sz w:val="40"/>
          <w:szCs w:val="40"/>
        </w:rPr>
        <w:t>art No.</w:t>
      </w:r>
      <w:r>
        <w:rPr>
          <w:rFonts w:cs="Arial"/>
          <w:spacing w:val="-3"/>
          <w:sz w:val="40"/>
          <w:szCs w:val="40"/>
        </w:rPr>
        <w:t xml:space="preserve"> 41</w:t>
      </w:r>
      <w:r w:rsidR="00A31B64">
        <w:rPr>
          <w:rFonts w:cs="Arial"/>
          <w:spacing w:val="-3"/>
          <w:sz w:val="40"/>
          <w:szCs w:val="40"/>
        </w:rPr>
        <w:t>3</w:t>
      </w:r>
      <w:r>
        <w:rPr>
          <w:rFonts w:cs="Arial"/>
          <w:spacing w:val="-3"/>
          <w:sz w:val="40"/>
          <w:szCs w:val="40"/>
        </w:rPr>
        <w:t>-8</w:t>
      </w:r>
      <w:r w:rsidR="00C87F1F">
        <w:rPr>
          <w:rFonts w:cs="Arial"/>
          <w:spacing w:val="-3"/>
          <w:sz w:val="40"/>
          <w:szCs w:val="40"/>
        </w:rPr>
        <w:t>0</w:t>
      </w:r>
      <w:r>
        <w:rPr>
          <w:rFonts w:cs="Arial"/>
          <w:spacing w:val="-3"/>
          <w:sz w:val="40"/>
          <w:szCs w:val="40"/>
        </w:rPr>
        <w:t>05</w:t>
      </w:r>
      <w:r w:rsidR="003C3C01">
        <w:rPr>
          <w:rFonts w:cs="Arial"/>
          <w:spacing w:val="-3"/>
          <w:sz w:val="40"/>
          <w:szCs w:val="40"/>
        </w:rPr>
        <w:t>-1/2</w:t>
      </w:r>
      <w:r w:rsidR="00781587">
        <w:rPr>
          <w:rFonts w:cs="Arial"/>
          <w:spacing w:val="-3"/>
          <w:sz w:val="40"/>
          <w:szCs w:val="40"/>
        </w:rPr>
        <w:t xml:space="preserve"> </w:t>
      </w:r>
    </w:p>
    <w:p w:rsidR="00983A70" w:rsidRDefault="00983A70">
      <w:pPr>
        <w:tabs>
          <w:tab w:val="left" w:pos="-720"/>
        </w:tabs>
        <w:suppressAutoHyphens/>
        <w:jc w:val="both"/>
        <w:rPr>
          <w:rFonts w:ascii="Times New Roman" w:hAnsi="Times New Roman"/>
          <w:spacing w:val="-3"/>
          <w:sz w:val="40"/>
        </w:rPr>
      </w:pPr>
    </w:p>
    <w:p w:rsidR="00983A70" w:rsidRDefault="008E703A" w:rsidP="00806D71">
      <w:pPr>
        <w:jc w:val="center"/>
        <w:rPr>
          <w:sz w:val="40"/>
        </w:rPr>
      </w:pPr>
      <w:bookmarkStart w:id="0" w:name="_Toc411932855"/>
      <w:bookmarkStart w:id="1" w:name="_Toc411958932"/>
      <w:bookmarkStart w:id="2" w:name="_Toc411961101"/>
      <w:r>
        <w:rPr>
          <w:sz w:val="40"/>
        </w:rPr>
        <w:t>A</w:t>
      </w:r>
      <w:r w:rsidR="00983A70">
        <w:rPr>
          <w:sz w:val="40"/>
        </w:rPr>
        <w:t>T</w:t>
      </w:r>
      <w:r w:rsidR="009834C1">
        <w:rPr>
          <w:sz w:val="40"/>
        </w:rPr>
        <w:t>P</w:t>
      </w:r>
      <w:r w:rsidR="000D03F3">
        <w:rPr>
          <w:sz w:val="40"/>
        </w:rPr>
        <w:t>41</w:t>
      </w:r>
      <w:r w:rsidR="00A31B64">
        <w:rPr>
          <w:sz w:val="40"/>
        </w:rPr>
        <w:t>3</w:t>
      </w:r>
      <w:r w:rsidR="000D03F3">
        <w:rPr>
          <w:sz w:val="40"/>
        </w:rPr>
        <w:t>-8005</w:t>
      </w:r>
      <w:bookmarkEnd w:id="0"/>
      <w:bookmarkEnd w:id="1"/>
      <w:bookmarkEnd w:id="2"/>
      <w:r w:rsidR="003C3C01">
        <w:rPr>
          <w:sz w:val="40"/>
        </w:rPr>
        <w:t>-1/2</w:t>
      </w:r>
      <w:r w:rsidR="00D81D81">
        <w:rPr>
          <w:sz w:val="40"/>
        </w:rPr>
        <w:t xml:space="preserve"> Rev</w:t>
      </w:r>
      <w:r w:rsidR="00847ECD">
        <w:rPr>
          <w:sz w:val="40"/>
        </w:rPr>
        <w:t xml:space="preserve"> -</w:t>
      </w:r>
      <w:r w:rsidR="000D03F3">
        <w:rPr>
          <w:sz w:val="40"/>
        </w:rPr>
        <w:t xml:space="preserve"> </w:t>
      </w:r>
      <w:r w:rsidR="00806D71">
        <w:rPr>
          <w:sz w:val="40"/>
        </w:rPr>
        <w:t>F</w:t>
      </w:r>
    </w:p>
    <w:p w:rsidR="001725EB" w:rsidRDefault="001725EB">
      <w:pPr>
        <w:tabs>
          <w:tab w:val="left" w:pos="-720"/>
        </w:tabs>
        <w:suppressAutoHyphens/>
        <w:jc w:val="center"/>
        <w:rPr>
          <w:spacing w:val="-3"/>
        </w:rPr>
      </w:pPr>
    </w:p>
    <w:p w:rsidR="001725EB" w:rsidRDefault="001725EB">
      <w:pPr>
        <w:tabs>
          <w:tab w:val="left" w:pos="-720"/>
        </w:tabs>
        <w:suppressAutoHyphens/>
        <w:jc w:val="center"/>
        <w:rPr>
          <w:spacing w:val="-3"/>
        </w:rPr>
      </w:pPr>
    </w:p>
    <w:p w:rsidR="001725EB" w:rsidRDefault="001725EB">
      <w:pPr>
        <w:tabs>
          <w:tab w:val="left" w:pos="-720"/>
        </w:tabs>
        <w:suppressAutoHyphens/>
        <w:jc w:val="center"/>
        <w:rPr>
          <w:spacing w:val="-3"/>
        </w:rPr>
      </w:pPr>
    </w:p>
    <w:p w:rsidR="00983A70" w:rsidRDefault="00983A70">
      <w:pPr>
        <w:tabs>
          <w:tab w:val="left" w:pos="-720"/>
        </w:tabs>
        <w:suppressAutoHyphens/>
        <w:rPr>
          <w:spacing w:val="-3"/>
        </w:rPr>
      </w:pPr>
    </w:p>
    <w:tbl>
      <w:tblPr>
        <w:tblW w:w="0" w:type="auto"/>
        <w:tblInd w:w="549" w:type="dxa"/>
        <w:tblLayout w:type="fixed"/>
        <w:tblCellMar>
          <w:left w:w="144" w:type="dxa"/>
          <w:right w:w="144" w:type="dxa"/>
        </w:tblCellMar>
        <w:tblLook w:val="0000" w:firstRow="0" w:lastRow="0" w:firstColumn="0" w:lastColumn="0" w:noHBand="0" w:noVBand="0"/>
      </w:tblPr>
      <w:tblGrid>
        <w:gridCol w:w="2470"/>
        <w:gridCol w:w="2885"/>
        <w:gridCol w:w="308"/>
        <w:gridCol w:w="1620"/>
      </w:tblGrid>
      <w:tr w:rsidR="00983A70" w:rsidTr="00E171B2">
        <w:trPr>
          <w:trHeight w:val="640"/>
        </w:trPr>
        <w:tc>
          <w:tcPr>
            <w:tcW w:w="2470" w:type="dxa"/>
          </w:tcPr>
          <w:p w:rsidR="00983A70" w:rsidRDefault="00983A70">
            <w:pPr>
              <w:tabs>
                <w:tab w:val="left" w:pos="-720"/>
              </w:tabs>
              <w:suppressAutoHyphens/>
              <w:spacing w:before="360"/>
              <w:jc w:val="center"/>
              <w:rPr>
                <w:spacing w:val="-3"/>
              </w:rPr>
            </w:pPr>
            <w:r>
              <w:rPr>
                <w:b/>
                <w:spacing w:val="-3"/>
              </w:rPr>
              <w:t>PREPARED BY:</w:t>
            </w:r>
          </w:p>
        </w:tc>
        <w:tc>
          <w:tcPr>
            <w:tcW w:w="2885" w:type="dxa"/>
          </w:tcPr>
          <w:p w:rsidR="00983A70" w:rsidRDefault="00983A70">
            <w:pPr>
              <w:tabs>
                <w:tab w:val="left" w:pos="-720"/>
              </w:tabs>
              <w:suppressAutoHyphens/>
              <w:spacing w:before="360"/>
              <w:rPr>
                <w:spacing w:val="-3"/>
              </w:rPr>
            </w:pPr>
          </w:p>
        </w:tc>
        <w:tc>
          <w:tcPr>
            <w:tcW w:w="308" w:type="dxa"/>
          </w:tcPr>
          <w:p w:rsidR="00983A70" w:rsidRDefault="00983A70">
            <w:pPr>
              <w:tabs>
                <w:tab w:val="left" w:pos="-720"/>
              </w:tabs>
              <w:suppressAutoHyphens/>
              <w:spacing w:before="360"/>
              <w:rPr>
                <w:spacing w:val="-3"/>
              </w:rPr>
            </w:pPr>
          </w:p>
        </w:tc>
        <w:tc>
          <w:tcPr>
            <w:tcW w:w="1620" w:type="dxa"/>
          </w:tcPr>
          <w:p w:rsidR="00983A70" w:rsidRDefault="00983A70">
            <w:pPr>
              <w:tabs>
                <w:tab w:val="left" w:pos="-720"/>
              </w:tabs>
              <w:suppressAutoHyphens/>
              <w:spacing w:before="360"/>
              <w:rPr>
                <w:spacing w:val="-3"/>
              </w:rPr>
            </w:pPr>
          </w:p>
        </w:tc>
      </w:tr>
      <w:tr w:rsidR="00983A70" w:rsidTr="00E171B2">
        <w:trPr>
          <w:trHeight w:val="276"/>
        </w:trPr>
        <w:tc>
          <w:tcPr>
            <w:tcW w:w="2470" w:type="dxa"/>
          </w:tcPr>
          <w:p w:rsidR="00983A70" w:rsidRDefault="00983A70">
            <w:pPr>
              <w:tabs>
                <w:tab w:val="left" w:pos="-720"/>
              </w:tabs>
              <w:suppressAutoHyphens/>
              <w:jc w:val="center"/>
              <w:rPr>
                <w:spacing w:val="-3"/>
              </w:rPr>
            </w:pPr>
          </w:p>
        </w:tc>
        <w:tc>
          <w:tcPr>
            <w:tcW w:w="2885" w:type="dxa"/>
          </w:tcPr>
          <w:p w:rsidR="00983A70" w:rsidRDefault="00223ACF">
            <w:pPr>
              <w:pStyle w:val="Document1"/>
              <w:keepNext w:val="0"/>
              <w:keepLines w:val="0"/>
              <w:rPr>
                <w:rFonts w:ascii="Arial" w:hAnsi="Arial"/>
                <w:spacing w:val="-3"/>
              </w:rPr>
            </w:pPr>
            <w:r>
              <w:rPr>
                <w:rFonts w:ascii="Arial" w:hAnsi="Arial"/>
                <w:spacing w:val="-3"/>
              </w:rPr>
              <w:t>V</w:t>
            </w:r>
            <w:r w:rsidR="00B31DA9">
              <w:rPr>
                <w:rFonts w:ascii="Arial" w:hAnsi="Arial"/>
                <w:spacing w:val="-3"/>
              </w:rPr>
              <w:t xml:space="preserve">. </w:t>
            </w:r>
            <w:proofErr w:type="spellStart"/>
            <w:r>
              <w:rPr>
                <w:rFonts w:ascii="Arial" w:hAnsi="Arial"/>
                <w:spacing w:val="-3"/>
              </w:rPr>
              <w:t>Nedic</w:t>
            </w:r>
            <w:proofErr w:type="spellEnd"/>
            <w:r w:rsidR="00603FE9">
              <w:rPr>
                <w:rFonts w:ascii="Arial" w:hAnsi="Arial"/>
                <w:spacing w:val="-3"/>
              </w:rPr>
              <w:t xml:space="preserve"> </w:t>
            </w:r>
          </w:p>
          <w:p w:rsidR="005F637E" w:rsidRDefault="00C42B57">
            <w:pPr>
              <w:pStyle w:val="Document1"/>
              <w:keepNext w:val="0"/>
              <w:keepLines w:val="0"/>
              <w:rPr>
                <w:rFonts w:ascii="Arial" w:hAnsi="Arial"/>
                <w:spacing w:val="-3"/>
              </w:rPr>
            </w:pPr>
            <w:r>
              <w:rPr>
                <w:rFonts w:ascii="Arial" w:hAnsi="Arial"/>
                <w:spacing w:val="-3"/>
              </w:rPr>
              <w:t xml:space="preserve">Electrical </w:t>
            </w:r>
            <w:r w:rsidR="005F637E">
              <w:rPr>
                <w:rFonts w:ascii="Arial" w:hAnsi="Arial"/>
                <w:spacing w:val="-3"/>
              </w:rPr>
              <w:t>Engineer</w:t>
            </w:r>
            <w:r>
              <w:rPr>
                <w:rFonts w:ascii="Arial" w:hAnsi="Arial"/>
                <w:spacing w:val="-3"/>
              </w:rPr>
              <w:t>ing</w:t>
            </w:r>
          </w:p>
        </w:tc>
        <w:tc>
          <w:tcPr>
            <w:tcW w:w="308" w:type="dxa"/>
          </w:tcPr>
          <w:p w:rsidR="00983A70" w:rsidRDefault="00983A70">
            <w:pPr>
              <w:tabs>
                <w:tab w:val="left" w:pos="-720"/>
              </w:tabs>
              <w:suppressAutoHyphens/>
              <w:rPr>
                <w:spacing w:val="-3"/>
              </w:rPr>
            </w:pPr>
          </w:p>
        </w:tc>
        <w:tc>
          <w:tcPr>
            <w:tcW w:w="1620" w:type="dxa"/>
          </w:tcPr>
          <w:p w:rsidR="00983A70" w:rsidRDefault="00983A70">
            <w:pPr>
              <w:tabs>
                <w:tab w:val="left" w:pos="-720"/>
              </w:tabs>
              <w:suppressAutoHyphens/>
              <w:rPr>
                <w:spacing w:val="-3"/>
              </w:rPr>
            </w:pPr>
          </w:p>
        </w:tc>
      </w:tr>
      <w:tr w:rsidR="00034803" w:rsidTr="00E171B2">
        <w:trPr>
          <w:trHeight w:val="276"/>
        </w:trPr>
        <w:tc>
          <w:tcPr>
            <w:tcW w:w="2470" w:type="dxa"/>
          </w:tcPr>
          <w:p w:rsidR="00034803" w:rsidRDefault="00034803" w:rsidP="00BB24F4">
            <w:pPr>
              <w:tabs>
                <w:tab w:val="left" w:pos="-720"/>
              </w:tabs>
              <w:suppressAutoHyphens/>
              <w:spacing w:before="360"/>
              <w:jc w:val="center"/>
              <w:rPr>
                <w:spacing w:val="-3"/>
              </w:rPr>
            </w:pPr>
            <w:r>
              <w:rPr>
                <w:b/>
                <w:spacing w:val="-3"/>
              </w:rPr>
              <w:t>APPROVED BY:</w:t>
            </w:r>
          </w:p>
        </w:tc>
        <w:tc>
          <w:tcPr>
            <w:tcW w:w="2885" w:type="dxa"/>
          </w:tcPr>
          <w:p w:rsidR="00034803" w:rsidRDefault="00034803">
            <w:pPr>
              <w:pStyle w:val="Document1"/>
              <w:keepNext w:val="0"/>
              <w:keepLines w:val="0"/>
              <w:rPr>
                <w:rFonts w:ascii="Arial" w:hAnsi="Arial"/>
                <w:spacing w:val="-3"/>
              </w:rPr>
            </w:pPr>
          </w:p>
        </w:tc>
        <w:tc>
          <w:tcPr>
            <w:tcW w:w="308" w:type="dxa"/>
          </w:tcPr>
          <w:p w:rsidR="00034803" w:rsidRDefault="00034803">
            <w:pPr>
              <w:tabs>
                <w:tab w:val="left" w:pos="-720"/>
              </w:tabs>
              <w:suppressAutoHyphens/>
              <w:rPr>
                <w:spacing w:val="-3"/>
              </w:rPr>
            </w:pPr>
          </w:p>
        </w:tc>
        <w:tc>
          <w:tcPr>
            <w:tcW w:w="1620" w:type="dxa"/>
          </w:tcPr>
          <w:p w:rsidR="00034803" w:rsidRDefault="00034803">
            <w:pPr>
              <w:tabs>
                <w:tab w:val="left" w:pos="-720"/>
              </w:tabs>
              <w:suppressAutoHyphens/>
              <w:rPr>
                <w:spacing w:val="-3"/>
              </w:rPr>
            </w:pPr>
          </w:p>
        </w:tc>
      </w:tr>
      <w:tr w:rsidR="00223ACF" w:rsidTr="00E171B2">
        <w:trPr>
          <w:trHeight w:val="276"/>
        </w:trPr>
        <w:tc>
          <w:tcPr>
            <w:tcW w:w="2470" w:type="dxa"/>
          </w:tcPr>
          <w:p w:rsidR="00223ACF" w:rsidRDefault="00223ACF" w:rsidP="00BB24F4">
            <w:pPr>
              <w:tabs>
                <w:tab w:val="left" w:pos="-720"/>
              </w:tabs>
              <w:suppressAutoHyphens/>
              <w:spacing w:before="360"/>
              <w:jc w:val="center"/>
              <w:rPr>
                <w:b/>
                <w:spacing w:val="-3"/>
              </w:rPr>
            </w:pPr>
          </w:p>
        </w:tc>
        <w:tc>
          <w:tcPr>
            <w:tcW w:w="2885" w:type="dxa"/>
          </w:tcPr>
          <w:p w:rsidR="00E171B2" w:rsidRDefault="00E171B2" w:rsidP="00E171B2">
            <w:pPr>
              <w:pStyle w:val="Document1"/>
              <w:keepNext w:val="0"/>
              <w:keepLines w:val="0"/>
              <w:rPr>
                <w:rFonts w:ascii="Arial" w:hAnsi="Arial"/>
                <w:spacing w:val="-3"/>
              </w:rPr>
            </w:pPr>
            <w:r>
              <w:rPr>
                <w:rFonts w:ascii="Arial" w:hAnsi="Arial"/>
                <w:spacing w:val="-3"/>
              </w:rPr>
              <w:t xml:space="preserve">G. Kim </w:t>
            </w:r>
          </w:p>
          <w:p w:rsidR="00223ACF" w:rsidRDefault="00E171B2" w:rsidP="00E171B2">
            <w:pPr>
              <w:pStyle w:val="Document1"/>
              <w:keepNext w:val="0"/>
              <w:keepLines w:val="0"/>
              <w:rPr>
                <w:rFonts w:ascii="Arial" w:hAnsi="Arial"/>
                <w:spacing w:val="-3"/>
              </w:rPr>
            </w:pPr>
            <w:r>
              <w:rPr>
                <w:rFonts w:ascii="Arial" w:hAnsi="Arial"/>
                <w:spacing w:val="-3"/>
              </w:rPr>
              <w:t>Mechanical Engineering</w:t>
            </w:r>
          </w:p>
        </w:tc>
        <w:tc>
          <w:tcPr>
            <w:tcW w:w="308" w:type="dxa"/>
          </w:tcPr>
          <w:p w:rsidR="00223ACF" w:rsidRDefault="00223ACF">
            <w:pPr>
              <w:tabs>
                <w:tab w:val="left" w:pos="-720"/>
              </w:tabs>
              <w:suppressAutoHyphens/>
              <w:rPr>
                <w:spacing w:val="-3"/>
              </w:rPr>
            </w:pPr>
          </w:p>
        </w:tc>
        <w:tc>
          <w:tcPr>
            <w:tcW w:w="1620" w:type="dxa"/>
          </w:tcPr>
          <w:p w:rsidR="00223ACF" w:rsidRDefault="00223ACF">
            <w:pPr>
              <w:tabs>
                <w:tab w:val="left" w:pos="-720"/>
              </w:tabs>
              <w:suppressAutoHyphens/>
              <w:rPr>
                <w:spacing w:val="-3"/>
              </w:rPr>
            </w:pPr>
          </w:p>
        </w:tc>
      </w:tr>
      <w:tr w:rsidR="00223ACF" w:rsidTr="00E171B2">
        <w:trPr>
          <w:trHeight w:val="657"/>
        </w:trPr>
        <w:tc>
          <w:tcPr>
            <w:tcW w:w="2470" w:type="dxa"/>
          </w:tcPr>
          <w:p w:rsidR="00223ACF" w:rsidRDefault="00223ACF">
            <w:pPr>
              <w:tabs>
                <w:tab w:val="left" w:pos="-720"/>
              </w:tabs>
              <w:suppressAutoHyphens/>
              <w:spacing w:before="360"/>
              <w:jc w:val="center"/>
              <w:rPr>
                <w:spacing w:val="-3"/>
              </w:rPr>
            </w:pPr>
            <w:r>
              <w:rPr>
                <w:b/>
                <w:spacing w:val="-3"/>
              </w:rPr>
              <w:t>APPROVED BY:</w:t>
            </w:r>
          </w:p>
        </w:tc>
        <w:tc>
          <w:tcPr>
            <w:tcW w:w="2885" w:type="dxa"/>
          </w:tcPr>
          <w:p w:rsidR="00223ACF" w:rsidRDefault="00223ACF">
            <w:pPr>
              <w:pStyle w:val="Document1"/>
              <w:keepNext w:val="0"/>
              <w:keepLines w:val="0"/>
              <w:spacing w:before="360"/>
              <w:rPr>
                <w:rFonts w:ascii="Arial" w:hAnsi="Arial"/>
                <w:spacing w:val="-3"/>
              </w:rPr>
            </w:pPr>
          </w:p>
        </w:tc>
        <w:tc>
          <w:tcPr>
            <w:tcW w:w="308" w:type="dxa"/>
          </w:tcPr>
          <w:p w:rsidR="00223ACF" w:rsidRDefault="00223ACF">
            <w:pPr>
              <w:tabs>
                <w:tab w:val="left" w:pos="-720"/>
              </w:tabs>
              <w:suppressAutoHyphens/>
              <w:spacing w:before="360"/>
              <w:rPr>
                <w:spacing w:val="-3"/>
              </w:rPr>
            </w:pPr>
          </w:p>
        </w:tc>
        <w:tc>
          <w:tcPr>
            <w:tcW w:w="1620" w:type="dxa"/>
          </w:tcPr>
          <w:p w:rsidR="00223ACF" w:rsidRDefault="00223ACF">
            <w:pPr>
              <w:tabs>
                <w:tab w:val="left" w:pos="-720"/>
              </w:tabs>
              <w:suppressAutoHyphens/>
              <w:spacing w:before="360"/>
              <w:rPr>
                <w:spacing w:val="-3"/>
              </w:rPr>
            </w:pPr>
          </w:p>
        </w:tc>
      </w:tr>
      <w:tr w:rsidR="00223ACF" w:rsidTr="00E171B2">
        <w:trPr>
          <w:trHeight w:val="276"/>
        </w:trPr>
        <w:tc>
          <w:tcPr>
            <w:tcW w:w="2470" w:type="dxa"/>
          </w:tcPr>
          <w:p w:rsidR="00223ACF" w:rsidRDefault="00223ACF">
            <w:pPr>
              <w:tabs>
                <w:tab w:val="left" w:pos="-720"/>
              </w:tabs>
              <w:suppressAutoHyphens/>
              <w:jc w:val="center"/>
              <w:rPr>
                <w:spacing w:val="-3"/>
              </w:rPr>
            </w:pPr>
          </w:p>
        </w:tc>
        <w:tc>
          <w:tcPr>
            <w:tcW w:w="2885" w:type="dxa"/>
          </w:tcPr>
          <w:p w:rsidR="00E171B2" w:rsidRDefault="00E171B2" w:rsidP="00E171B2">
            <w:pPr>
              <w:pStyle w:val="Document1"/>
              <w:keepNext w:val="0"/>
              <w:keepLines w:val="0"/>
              <w:rPr>
                <w:rFonts w:ascii="Arial" w:hAnsi="Arial"/>
                <w:spacing w:val="-3"/>
              </w:rPr>
            </w:pPr>
            <w:r>
              <w:rPr>
                <w:rFonts w:ascii="Arial" w:hAnsi="Arial"/>
                <w:spacing w:val="-3"/>
              </w:rPr>
              <w:t>U. Shohet</w:t>
            </w:r>
          </w:p>
          <w:p w:rsidR="00223ACF" w:rsidRDefault="00E171B2" w:rsidP="00E171B2">
            <w:pPr>
              <w:pStyle w:val="Document1"/>
              <w:keepNext w:val="0"/>
              <w:keepLines w:val="0"/>
              <w:rPr>
                <w:rFonts w:ascii="Arial" w:hAnsi="Arial"/>
                <w:spacing w:val="-3"/>
              </w:rPr>
            </w:pPr>
            <w:r>
              <w:rPr>
                <w:rFonts w:ascii="Arial" w:hAnsi="Arial"/>
                <w:spacing w:val="-3"/>
              </w:rPr>
              <w:t>Director of Engineering</w:t>
            </w:r>
          </w:p>
        </w:tc>
        <w:tc>
          <w:tcPr>
            <w:tcW w:w="308" w:type="dxa"/>
          </w:tcPr>
          <w:p w:rsidR="00223ACF" w:rsidRDefault="00223ACF">
            <w:pPr>
              <w:tabs>
                <w:tab w:val="left" w:pos="-720"/>
              </w:tabs>
              <w:suppressAutoHyphens/>
              <w:rPr>
                <w:spacing w:val="-3"/>
              </w:rPr>
            </w:pPr>
          </w:p>
        </w:tc>
        <w:tc>
          <w:tcPr>
            <w:tcW w:w="1620" w:type="dxa"/>
          </w:tcPr>
          <w:p w:rsidR="00223ACF" w:rsidRDefault="00223ACF">
            <w:pPr>
              <w:tabs>
                <w:tab w:val="left" w:pos="-720"/>
              </w:tabs>
              <w:suppressAutoHyphens/>
              <w:rPr>
                <w:spacing w:val="-3"/>
              </w:rPr>
            </w:pPr>
          </w:p>
        </w:tc>
      </w:tr>
      <w:tr w:rsidR="00223ACF" w:rsidTr="00E171B2">
        <w:trPr>
          <w:trHeight w:val="276"/>
        </w:trPr>
        <w:tc>
          <w:tcPr>
            <w:tcW w:w="2470" w:type="dxa"/>
          </w:tcPr>
          <w:p w:rsidR="00223ACF" w:rsidRDefault="00223ACF" w:rsidP="003F1996">
            <w:pPr>
              <w:tabs>
                <w:tab w:val="left" w:pos="-720"/>
              </w:tabs>
              <w:suppressAutoHyphens/>
              <w:jc w:val="center"/>
              <w:rPr>
                <w:spacing w:val="-3"/>
              </w:rPr>
            </w:pPr>
          </w:p>
        </w:tc>
        <w:tc>
          <w:tcPr>
            <w:tcW w:w="2885" w:type="dxa"/>
          </w:tcPr>
          <w:p w:rsidR="00223ACF" w:rsidRDefault="00223ACF" w:rsidP="003F1996">
            <w:pPr>
              <w:pStyle w:val="Document1"/>
              <w:keepNext w:val="0"/>
              <w:keepLines w:val="0"/>
              <w:rPr>
                <w:rFonts w:ascii="Arial" w:hAnsi="Arial"/>
                <w:spacing w:val="-3"/>
              </w:rPr>
            </w:pPr>
          </w:p>
        </w:tc>
        <w:tc>
          <w:tcPr>
            <w:tcW w:w="308" w:type="dxa"/>
          </w:tcPr>
          <w:p w:rsidR="00223ACF" w:rsidRDefault="00223ACF" w:rsidP="003F1996">
            <w:pPr>
              <w:tabs>
                <w:tab w:val="left" w:pos="-720"/>
              </w:tabs>
              <w:suppressAutoHyphens/>
              <w:rPr>
                <w:spacing w:val="-3"/>
              </w:rPr>
            </w:pPr>
          </w:p>
        </w:tc>
        <w:tc>
          <w:tcPr>
            <w:tcW w:w="1620" w:type="dxa"/>
          </w:tcPr>
          <w:p w:rsidR="00223ACF" w:rsidRDefault="00223ACF" w:rsidP="003F1996">
            <w:pPr>
              <w:tabs>
                <w:tab w:val="left" w:pos="-720"/>
              </w:tabs>
              <w:suppressAutoHyphens/>
              <w:rPr>
                <w:spacing w:val="-3"/>
              </w:rPr>
            </w:pPr>
          </w:p>
        </w:tc>
      </w:tr>
      <w:tr w:rsidR="00223ACF" w:rsidTr="00E171B2">
        <w:trPr>
          <w:trHeight w:val="294"/>
        </w:trPr>
        <w:tc>
          <w:tcPr>
            <w:tcW w:w="2470" w:type="dxa"/>
          </w:tcPr>
          <w:p w:rsidR="00223ACF" w:rsidRDefault="00223ACF">
            <w:pPr>
              <w:tabs>
                <w:tab w:val="left" w:pos="-720"/>
              </w:tabs>
              <w:suppressAutoHyphens/>
              <w:jc w:val="center"/>
              <w:rPr>
                <w:b/>
                <w:spacing w:val="-3"/>
              </w:rPr>
            </w:pPr>
          </w:p>
        </w:tc>
        <w:tc>
          <w:tcPr>
            <w:tcW w:w="2885" w:type="dxa"/>
          </w:tcPr>
          <w:p w:rsidR="00223ACF" w:rsidRDefault="00223ACF">
            <w:pPr>
              <w:pStyle w:val="Document1"/>
              <w:keepNext w:val="0"/>
              <w:keepLines w:val="0"/>
              <w:rPr>
                <w:rFonts w:ascii="Arial" w:hAnsi="Arial"/>
                <w:spacing w:val="-3"/>
              </w:rPr>
            </w:pPr>
          </w:p>
        </w:tc>
        <w:tc>
          <w:tcPr>
            <w:tcW w:w="308" w:type="dxa"/>
          </w:tcPr>
          <w:p w:rsidR="00223ACF" w:rsidRDefault="00223ACF">
            <w:pPr>
              <w:tabs>
                <w:tab w:val="left" w:pos="-720"/>
              </w:tabs>
              <w:suppressAutoHyphens/>
              <w:rPr>
                <w:spacing w:val="-3"/>
              </w:rPr>
            </w:pPr>
          </w:p>
        </w:tc>
        <w:tc>
          <w:tcPr>
            <w:tcW w:w="1620" w:type="dxa"/>
          </w:tcPr>
          <w:p w:rsidR="00223ACF" w:rsidRDefault="00223ACF">
            <w:pPr>
              <w:tabs>
                <w:tab w:val="left" w:pos="-720"/>
              </w:tabs>
              <w:suppressAutoHyphens/>
              <w:rPr>
                <w:spacing w:val="-3"/>
              </w:rPr>
            </w:pPr>
          </w:p>
        </w:tc>
      </w:tr>
    </w:tbl>
    <w:p w:rsidR="00983A70" w:rsidRDefault="00983A70">
      <w:pPr>
        <w:tabs>
          <w:tab w:val="left" w:pos="-720"/>
        </w:tabs>
        <w:suppressAutoHyphens/>
        <w:jc w:val="right"/>
        <w:rPr>
          <w:spacing w:val="-3"/>
        </w:rPr>
        <w:sectPr w:rsidR="00983A70" w:rsidSect="003F2FED">
          <w:headerReference w:type="default" r:id="rId9"/>
          <w:endnotePr>
            <w:numFmt w:val="decimal"/>
          </w:endnotePr>
          <w:pgSz w:w="12240" w:h="15840" w:code="1"/>
          <w:pgMar w:top="1440" w:right="1152" w:bottom="1440" w:left="1152" w:header="720" w:footer="144" w:gutter="0"/>
          <w:pgNumType w:start="1"/>
          <w:cols w:space="720"/>
          <w:noEndnote/>
          <w:docGrid w:linePitch="326"/>
        </w:sectPr>
      </w:pPr>
    </w:p>
    <w:p w:rsidR="00983A70" w:rsidRDefault="00983A70">
      <w:pPr>
        <w:tabs>
          <w:tab w:val="left" w:pos="-720"/>
          <w:tab w:val="left" w:pos="0"/>
        </w:tabs>
        <w:suppressAutoHyphens/>
        <w:jc w:val="both"/>
        <w:rPr>
          <w:rFonts w:ascii="Times New Roman" w:hAnsi="Times New Roman"/>
          <w:spacing w:val="-3"/>
        </w:rPr>
      </w:pPr>
    </w:p>
    <w:p w:rsidR="00983A70" w:rsidRDefault="007F6641">
      <w:pPr>
        <w:tabs>
          <w:tab w:val="left" w:pos="-720"/>
          <w:tab w:val="left" w:pos="0"/>
        </w:tabs>
        <w:suppressAutoHyphens/>
        <w:jc w:val="both"/>
        <w:rPr>
          <w:b/>
        </w:rPr>
      </w:pPr>
      <w:r>
        <w:rPr>
          <w:b/>
          <w:noProof/>
          <w:lang w:bidi="he-IL"/>
        </w:rPr>
        <mc:AlternateContent>
          <mc:Choice Requires="wps">
            <w:drawing>
              <wp:inline distT="0" distB="0" distL="0" distR="0">
                <wp:extent cx="6274435" cy="1554480"/>
                <wp:effectExtent l="9525" t="9525" r="12065" b="7620"/>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4435" cy="1554480"/>
                        </a:xfrm>
                        <a:prstGeom prst="rect">
                          <a:avLst/>
                        </a:prstGeom>
                        <a:solidFill>
                          <a:srgbClr val="FFFFFF"/>
                        </a:solidFill>
                        <a:ln w="9525">
                          <a:solidFill>
                            <a:srgbClr val="000000"/>
                          </a:solidFill>
                          <a:miter lim="800000"/>
                          <a:headEnd/>
                          <a:tailEnd/>
                        </a:ln>
                      </wps:spPr>
                      <wps:txbx>
                        <w:txbxContent>
                          <w:p w:rsidR="0097303F" w:rsidRDefault="0097303F">
                            <w:pPr>
                              <w:numPr>
                                <w:ins w:id="3" w:author="Unknown"/>
                              </w:numPr>
                              <w:jc w:val="center"/>
                            </w:pPr>
                            <w:r>
                              <w:t>PROPRIETARY NOTICE</w:t>
                            </w:r>
                          </w:p>
                          <w:p w:rsidR="0097303F" w:rsidRDefault="0097303F">
                            <w:pPr>
                              <w:rPr>
                                <w:b/>
                              </w:rPr>
                            </w:pPr>
                          </w:p>
                          <w:p w:rsidR="0097303F" w:rsidRDefault="0097303F">
                            <w:pPr>
                              <w:pStyle w:val="Header"/>
                              <w:tabs>
                                <w:tab w:val="clear" w:pos="4320"/>
                                <w:tab w:val="clear" w:pos="8640"/>
                              </w:tabs>
                            </w:pPr>
                            <w:r>
                              <w:t xml:space="preserve">This document contains information that is confidential and proprietary to </w:t>
                            </w:r>
                            <w:r>
                              <w:rPr>
                                <w:b/>
                              </w:rPr>
                              <w:t>Marvin Group, Marvin Land Systems (“Marvin’).</w:t>
                            </w:r>
                            <w:r>
                              <w:t xml:space="preserve">  This document is furnished on the understanding that the document and the information it contains </w:t>
                            </w:r>
                            <w:proofErr w:type="gramStart"/>
                            <w:r>
                              <w:t>will not be copied or disclosed to others</w:t>
                            </w:r>
                            <w:proofErr w:type="gramEnd"/>
                            <w:r>
                              <w:t xml:space="preserve"> or used for any purpose other than conducting business with Marvin. Copyright Marvin. Year of copyright </w:t>
                            </w:r>
                            <w:proofErr w:type="gramStart"/>
                            <w:r>
                              <w:t>is first year indicated</w:t>
                            </w:r>
                            <w:proofErr w:type="gramEnd"/>
                            <w:r>
                              <w:t xml:space="preserve"> in this document. All rights reserved.</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494.05pt;height:1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">
                <v:textbox>
                  <w:txbxContent>
                    <w:p w:rsidR="00BB35A7" w:rsidRDefault="00BB35A7">
                      <w:pPr>
                        <w:numPr>
                          <w:ins w:id="5" w:author="Unknown"/>
                        </w:numPr>
                        <w:jc w:val="center"/>
                      </w:pPr>
                      <w:r>
                        <w:t>PROPRIETARY NOTICE</w:t>
                      </w:r>
                    </w:p>
                    <w:p w:rsidR="00BB35A7" w:rsidRDefault="00BB35A7">
                      <w:pPr>
                        <w:rPr>
                          <w:b/>
                        </w:rPr>
                      </w:pPr>
                    </w:p>
                    <w:p w:rsidR="00BB35A7" w:rsidRDefault="00BB35A7">
                      <w:pPr>
                        <w:pStyle w:val="Header"/>
                        <w:tabs>
                          <w:tab w:val="clear" w:pos="4320"/>
                          <w:tab w:val="clear" w:pos="8640"/>
                        </w:tabs>
                      </w:pPr>
                      <w:r>
                        <w:t xml:space="preserve">This document contains information that is confidential and proprietary to </w:t>
                      </w:r>
                      <w:r>
                        <w:rPr>
                          <w:b/>
                        </w:rPr>
                        <w:t>Marvin Group, Marvin Land Systems (“Marvin’).</w:t>
                      </w:r>
                      <w:r>
                        <w:t xml:space="preserve">  This document is furnished on the understanding that the document and the information it contains </w:t>
                      </w:r>
                      <w:proofErr w:type="gramStart"/>
                      <w:r>
                        <w:t>will not be copied or disclosed to others</w:t>
                      </w:r>
                      <w:proofErr w:type="gramEnd"/>
                      <w:r>
                        <w:t xml:space="preserve"> or used for any purpose other than conducting business with Marvin. Copyright Marvin. Year of copyright </w:t>
                      </w:r>
                      <w:proofErr w:type="gramStart"/>
                      <w:r>
                        <w:t>is first year indicated</w:t>
                      </w:r>
                      <w:proofErr w:type="gramEnd"/>
                      <w:r>
                        <w:t xml:space="preserve"> in this document. All rights reserved.</w:t>
                      </w:r>
                    </w:p>
                  </w:txbxContent>
                </v:textbox>
                <w10:anchorlock/>
              </v:shape>
            </w:pict>
          </mc:Fallback>
        </mc:AlternateContent>
      </w:r>
    </w:p>
    <w:p w:rsidR="00983A70" w:rsidRDefault="00983A70">
      <w:pPr>
        <w:tabs>
          <w:tab w:val="left" w:pos="-720"/>
          <w:tab w:val="left" w:pos="0"/>
        </w:tabs>
        <w:suppressAutoHyphens/>
        <w:jc w:val="both"/>
        <w:rPr>
          <w:b/>
        </w:rPr>
      </w:pPr>
    </w:p>
    <w:p w:rsidR="00983A70" w:rsidRDefault="00983A70">
      <w:pPr>
        <w:tabs>
          <w:tab w:val="left" w:pos="-720"/>
          <w:tab w:val="left" w:pos="0"/>
        </w:tabs>
        <w:suppressAutoHyphens/>
        <w:jc w:val="both"/>
        <w:rPr>
          <w:rFonts w:ascii="Times New Roman" w:hAnsi="Times New Roman"/>
          <w:spacing w:val="-3"/>
        </w:rPr>
        <w:sectPr w:rsidR="00983A70" w:rsidSect="003F2FED">
          <w:footerReference w:type="default" r:id="rId10"/>
          <w:endnotePr>
            <w:numFmt w:val="decimal"/>
          </w:endnotePr>
          <w:pgSz w:w="12240" w:h="15840" w:code="1"/>
          <w:pgMar w:top="1440" w:right="1152" w:bottom="1440" w:left="1152" w:header="720" w:footer="144" w:gutter="0"/>
          <w:pgNumType w:fmt="lowerRoman" w:start="1"/>
          <w:cols w:space="720"/>
          <w:noEndnote/>
          <w:docGrid w:linePitch="326"/>
        </w:sectPr>
      </w:pPr>
    </w:p>
    <w:p w:rsidR="00983A70" w:rsidRDefault="009824C5" w:rsidP="007C472E">
      <w:pPr>
        <w:tabs>
          <w:tab w:val="left" w:pos="-720"/>
          <w:tab w:val="left" w:pos="0"/>
          <w:tab w:val="center" w:pos="5040"/>
          <w:tab w:val="left" w:pos="7644"/>
        </w:tabs>
        <w:suppressAutoHyphens/>
        <w:rPr>
          <w:b/>
          <w:spacing w:val="-3"/>
        </w:rPr>
      </w:pPr>
      <w:r>
        <w:rPr>
          <w:b/>
          <w:spacing w:val="-3"/>
        </w:rPr>
        <w:lastRenderedPageBreak/>
        <w:tab/>
      </w:r>
      <w:r w:rsidR="00983A70">
        <w:rPr>
          <w:b/>
          <w:spacing w:val="-3"/>
        </w:rPr>
        <w:t>RECORD OF REVISIONS</w:t>
      </w:r>
    </w:p>
    <w:p w:rsidR="007C472E" w:rsidRDefault="007C472E" w:rsidP="007C472E">
      <w:pPr>
        <w:tabs>
          <w:tab w:val="left" w:pos="-720"/>
          <w:tab w:val="left" w:pos="0"/>
          <w:tab w:val="center" w:pos="5040"/>
          <w:tab w:val="left" w:pos="7644"/>
        </w:tabs>
        <w:suppressAutoHyphens/>
        <w:rPr>
          <w:rFonts w:ascii="Times New Roman" w:hAnsi="Times New Roman"/>
          <w:spacing w:val="-3"/>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68"/>
        <w:gridCol w:w="1788"/>
        <w:gridCol w:w="2070"/>
        <w:gridCol w:w="4584"/>
      </w:tblGrid>
      <w:tr w:rsidR="00983A70" w:rsidTr="0087162A">
        <w:tc>
          <w:tcPr>
            <w:tcW w:w="1368" w:type="dxa"/>
          </w:tcPr>
          <w:p w:rsidR="00983A70" w:rsidRDefault="00983A70">
            <w:pPr>
              <w:tabs>
                <w:tab w:val="left" w:pos="-720"/>
              </w:tabs>
              <w:suppressAutoHyphens/>
              <w:jc w:val="center"/>
              <w:rPr>
                <w:spacing w:val="-3"/>
              </w:rPr>
            </w:pPr>
            <w:proofErr w:type="gramStart"/>
            <w:r>
              <w:rPr>
                <w:b/>
                <w:spacing w:val="-3"/>
              </w:rPr>
              <w:t>REVISION NO.</w:t>
            </w:r>
            <w:proofErr w:type="gramEnd"/>
          </w:p>
        </w:tc>
        <w:tc>
          <w:tcPr>
            <w:tcW w:w="1788" w:type="dxa"/>
          </w:tcPr>
          <w:p w:rsidR="00983A70" w:rsidRDefault="00983A70">
            <w:pPr>
              <w:tabs>
                <w:tab w:val="left" w:pos="-720"/>
              </w:tabs>
              <w:suppressAutoHyphens/>
              <w:jc w:val="center"/>
              <w:rPr>
                <w:spacing w:val="-3"/>
              </w:rPr>
            </w:pPr>
            <w:r>
              <w:rPr>
                <w:b/>
                <w:spacing w:val="-3"/>
              </w:rPr>
              <w:t>DATE</w:t>
            </w:r>
          </w:p>
        </w:tc>
        <w:tc>
          <w:tcPr>
            <w:tcW w:w="2070" w:type="dxa"/>
          </w:tcPr>
          <w:p w:rsidR="00983A70" w:rsidRDefault="007D1203">
            <w:pPr>
              <w:tabs>
                <w:tab w:val="left" w:pos="-720"/>
              </w:tabs>
              <w:suppressAutoHyphens/>
              <w:jc w:val="center"/>
              <w:rPr>
                <w:b/>
                <w:spacing w:val="-3"/>
              </w:rPr>
            </w:pPr>
            <w:r>
              <w:rPr>
                <w:b/>
                <w:spacing w:val="-3"/>
              </w:rPr>
              <w:t>A</w:t>
            </w:r>
            <w:r w:rsidR="00983A70">
              <w:rPr>
                <w:b/>
                <w:spacing w:val="-3"/>
              </w:rPr>
              <w:t>FFECTED</w:t>
            </w:r>
          </w:p>
          <w:p w:rsidR="00983A70" w:rsidRDefault="00983A70">
            <w:pPr>
              <w:tabs>
                <w:tab w:val="left" w:pos="-720"/>
              </w:tabs>
              <w:suppressAutoHyphens/>
              <w:jc w:val="center"/>
              <w:rPr>
                <w:spacing w:val="-3"/>
              </w:rPr>
            </w:pPr>
            <w:proofErr w:type="gramStart"/>
            <w:r>
              <w:rPr>
                <w:b/>
                <w:spacing w:val="-3"/>
              </w:rPr>
              <w:t>PAGE/PARA.</w:t>
            </w:r>
            <w:proofErr w:type="gramEnd"/>
          </w:p>
        </w:tc>
        <w:tc>
          <w:tcPr>
            <w:tcW w:w="4584" w:type="dxa"/>
          </w:tcPr>
          <w:p w:rsidR="00983A70" w:rsidRDefault="00983A70">
            <w:pPr>
              <w:tabs>
                <w:tab w:val="left" w:pos="-720"/>
              </w:tabs>
              <w:suppressAutoHyphens/>
              <w:jc w:val="center"/>
              <w:rPr>
                <w:spacing w:val="-3"/>
              </w:rPr>
            </w:pPr>
            <w:r>
              <w:rPr>
                <w:b/>
                <w:spacing w:val="-3"/>
              </w:rPr>
              <w:t>REASON FOR REVISION</w:t>
            </w:r>
          </w:p>
        </w:tc>
      </w:tr>
      <w:tr w:rsidR="00983A70" w:rsidTr="0087162A">
        <w:tc>
          <w:tcPr>
            <w:tcW w:w="1368" w:type="dxa"/>
            <w:tcBorders>
              <w:top w:val="nil"/>
            </w:tcBorders>
          </w:tcPr>
          <w:p w:rsidR="00983A70" w:rsidRDefault="00E76BFC" w:rsidP="00E76BFC">
            <w:pPr>
              <w:tabs>
                <w:tab w:val="left" w:pos="-720"/>
              </w:tabs>
              <w:suppressAutoHyphens/>
              <w:jc w:val="center"/>
              <w:rPr>
                <w:spacing w:val="-3"/>
              </w:rPr>
            </w:pPr>
            <w:r>
              <w:rPr>
                <w:spacing w:val="-3"/>
              </w:rPr>
              <w:t>NC</w:t>
            </w:r>
          </w:p>
        </w:tc>
        <w:tc>
          <w:tcPr>
            <w:tcW w:w="1788" w:type="dxa"/>
            <w:tcBorders>
              <w:top w:val="nil"/>
            </w:tcBorders>
          </w:tcPr>
          <w:p w:rsidR="00983A70" w:rsidRDefault="00FD3412" w:rsidP="00FD3412">
            <w:pPr>
              <w:tabs>
                <w:tab w:val="left" w:pos="-720"/>
              </w:tabs>
              <w:suppressAutoHyphens/>
              <w:jc w:val="center"/>
              <w:rPr>
                <w:spacing w:val="-3"/>
              </w:rPr>
            </w:pPr>
            <w:r>
              <w:rPr>
                <w:spacing w:val="-3"/>
              </w:rPr>
              <w:t>Mar</w:t>
            </w:r>
            <w:r w:rsidR="0098615B">
              <w:rPr>
                <w:spacing w:val="-3"/>
              </w:rPr>
              <w:t xml:space="preserve"> 20</w:t>
            </w:r>
            <w:r w:rsidR="00C71D22">
              <w:rPr>
                <w:spacing w:val="-3"/>
              </w:rPr>
              <w:t>1</w:t>
            </w:r>
            <w:r w:rsidR="00C87F1F">
              <w:rPr>
                <w:spacing w:val="-3"/>
              </w:rPr>
              <w:t>5</w:t>
            </w:r>
          </w:p>
        </w:tc>
        <w:tc>
          <w:tcPr>
            <w:tcW w:w="2070" w:type="dxa"/>
            <w:tcBorders>
              <w:top w:val="nil"/>
            </w:tcBorders>
          </w:tcPr>
          <w:p w:rsidR="00983A70" w:rsidRDefault="00983A70">
            <w:pPr>
              <w:tabs>
                <w:tab w:val="left" w:pos="-720"/>
              </w:tabs>
              <w:suppressAutoHyphens/>
              <w:jc w:val="both"/>
              <w:rPr>
                <w:spacing w:val="-3"/>
              </w:rPr>
            </w:pPr>
            <w:r>
              <w:rPr>
                <w:spacing w:val="-3"/>
              </w:rPr>
              <w:t>All</w:t>
            </w:r>
          </w:p>
        </w:tc>
        <w:tc>
          <w:tcPr>
            <w:tcW w:w="4584" w:type="dxa"/>
            <w:tcBorders>
              <w:top w:val="nil"/>
            </w:tcBorders>
          </w:tcPr>
          <w:p w:rsidR="00983A70" w:rsidRDefault="00971159">
            <w:pPr>
              <w:tabs>
                <w:tab w:val="left" w:pos="-720"/>
              </w:tabs>
              <w:suppressAutoHyphens/>
              <w:jc w:val="both"/>
              <w:rPr>
                <w:spacing w:val="-3"/>
              </w:rPr>
            </w:pPr>
            <w:r>
              <w:rPr>
                <w:spacing w:val="-3"/>
              </w:rPr>
              <w:t>Review</w:t>
            </w:r>
          </w:p>
        </w:tc>
      </w:tr>
      <w:tr w:rsidR="00DB50B1" w:rsidTr="0087162A">
        <w:tc>
          <w:tcPr>
            <w:tcW w:w="1368" w:type="dxa"/>
          </w:tcPr>
          <w:p w:rsidR="00DB50B1" w:rsidRDefault="00DB50B1" w:rsidP="00190B90">
            <w:pPr>
              <w:tabs>
                <w:tab w:val="left" w:pos="-720"/>
              </w:tabs>
              <w:suppressAutoHyphens/>
              <w:jc w:val="center"/>
              <w:rPr>
                <w:spacing w:val="-3"/>
              </w:rPr>
            </w:pPr>
            <w:r>
              <w:rPr>
                <w:spacing w:val="-3"/>
              </w:rPr>
              <w:t>A</w:t>
            </w:r>
          </w:p>
        </w:tc>
        <w:tc>
          <w:tcPr>
            <w:tcW w:w="1788" w:type="dxa"/>
          </w:tcPr>
          <w:p w:rsidR="00DB50B1" w:rsidRDefault="00DB50B1" w:rsidP="00190B90">
            <w:pPr>
              <w:tabs>
                <w:tab w:val="left" w:pos="-720"/>
              </w:tabs>
              <w:suppressAutoHyphens/>
              <w:jc w:val="center"/>
              <w:rPr>
                <w:spacing w:val="-3"/>
              </w:rPr>
            </w:pPr>
            <w:r>
              <w:rPr>
                <w:spacing w:val="-3"/>
              </w:rPr>
              <w:t>Apr 2015</w:t>
            </w:r>
          </w:p>
        </w:tc>
        <w:tc>
          <w:tcPr>
            <w:tcW w:w="2070" w:type="dxa"/>
          </w:tcPr>
          <w:p w:rsidR="00DB50B1" w:rsidRDefault="00DB50B1" w:rsidP="00190B90">
            <w:pPr>
              <w:tabs>
                <w:tab w:val="left" w:pos="-720"/>
              </w:tabs>
              <w:suppressAutoHyphens/>
              <w:jc w:val="both"/>
              <w:rPr>
                <w:spacing w:val="-3"/>
              </w:rPr>
            </w:pPr>
            <w:r>
              <w:rPr>
                <w:spacing w:val="-3"/>
              </w:rPr>
              <w:t>7.5.4</w:t>
            </w:r>
          </w:p>
        </w:tc>
        <w:tc>
          <w:tcPr>
            <w:tcW w:w="4584" w:type="dxa"/>
          </w:tcPr>
          <w:p w:rsidR="00DB50B1" w:rsidRDefault="00DB50B1" w:rsidP="00190B90">
            <w:pPr>
              <w:tabs>
                <w:tab w:val="left" w:pos="-720"/>
              </w:tabs>
              <w:suppressAutoHyphens/>
              <w:jc w:val="both"/>
              <w:rPr>
                <w:spacing w:val="-3"/>
              </w:rPr>
            </w:pPr>
            <w:r>
              <w:rPr>
                <w:spacing w:val="-3"/>
              </w:rPr>
              <w:t>Updated Temperature Calibration Test</w:t>
            </w:r>
          </w:p>
        </w:tc>
      </w:tr>
      <w:tr w:rsidR="00E86568" w:rsidTr="0087162A">
        <w:tc>
          <w:tcPr>
            <w:tcW w:w="1368" w:type="dxa"/>
          </w:tcPr>
          <w:p w:rsidR="00E86568" w:rsidRDefault="00E86568" w:rsidP="00190B90">
            <w:pPr>
              <w:tabs>
                <w:tab w:val="left" w:pos="-720"/>
              </w:tabs>
              <w:suppressAutoHyphens/>
              <w:jc w:val="center"/>
              <w:rPr>
                <w:spacing w:val="-3"/>
              </w:rPr>
            </w:pPr>
            <w:r>
              <w:rPr>
                <w:spacing w:val="-3"/>
              </w:rPr>
              <w:t>B</w:t>
            </w:r>
          </w:p>
        </w:tc>
        <w:tc>
          <w:tcPr>
            <w:tcW w:w="1788" w:type="dxa"/>
          </w:tcPr>
          <w:p w:rsidR="00E86568" w:rsidRDefault="00E86568" w:rsidP="00190B90">
            <w:pPr>
              <w:tabs>
                <w:tab w:val="left" w:pos="-720"/>
              </w:tabs>
              <w:suppressAutoHyphens/>
              <w:jc w:val="center"/>
              <w:rPr>
                <w:spacing w:val="-3"/>
              </w:rPr>
            </w:pPr>
            <w:r>
              <w:rPr>
                <w:spacing w:val="-3"/>
              </w:rPr>
              <w:t>Apr 2015</w:t>
            </w:r>
          </w:p>
        </w:tc>
        <w:tc>
          <w:tcPr>
            <w:tcW w:w="2070" w:type="dxa"/>
          </w:tcPr>
          <w:p w:rsidR="00E86568" w:rsidRDefault="00E86568" w:rsidP="00190B90">
            <w:pPr>
              <w:tabs>
                <w:tab w:val="left" w:pos="-720"/>
              </w:tabs>
              <w:suppressAutoHyphens/>
              <w:rPr>
                <w:spacing w:val="-3"/>
              </w:rPr>
            </w:pPr>
            <w:r>
              <w:rPr>
                <w:spacing w:val="-3"/>
              </w:rPr>
              <w:t>7.2</w:t>
            </w:r>
          </w:p>
        </w:tc>
        <w:tc>
          <w:tcPr>
            <w:tcW w:w="4584" w:type="dxa"/>
          </w:tcPr>
          <w:p w:rsidR="00E86568" w:rsidRDefault="00E86568" w:rsidP="00190B90">
            <w:pPr>
              <w:tabs>
                <w:tab w:val="left" w:pos="-720"/>
              </w:tabs>
              <w:suppressAutoHyphens/>
              <w:rPr>
                <w:spacing w:val="-3"/>
              </w:rPr>
            </w:pPr>
            <w:r>
              <w:rPr>
                <w:spacing w:val="-3"/>
              </w:rPr>
              <w:t>Updated Insulation Resistance Test</w:t>
            </w:r>
          </w:p>
        </w:tc>
      </w:tr>
      <w:tr w:rsidR="0006314D" w:rsidTr="0087162A">
        <w:tc>
          <w:tcPr>
            <w:tcW w:w="1368" w:type="dxa"/>
          </w:tcPr>
          <w:p w:rsidR="0006314D" w:rsidRDefault="00A70172" w:rsidP="00190B90">
            <w:pPr>
              <w:tabs>
                <w:tab w:val="left" w:pos="-720"/>
              </w:tabs>
              <w:suppressAutoHyphens/>
              <w:jc w:val="center"/>
              <w:rPr>
                <w:spacing w:val="-3"/>
              </w:rPr>
            </w:pPr>
            <w:r>
              <w:rPr>
                <w:spacing w:val="-3"/>
              </w:rPr>
              <w:t>C</w:t>
            </w:r>
          </w:p>
        </w:tc>
        <w:tc>
          <w:tcPr>
            <w:tcW w:w="1788" w:type="dxa"/>
          </w:tcPr>
          <w:p w:rsidR="0006314D" w:rsidRDefault="0006314D" w:rsidP="00190B90">
            <w:pPr>
              <w:tabs>
                <w:tab w:val="left" w:pos="-720"/>
              </w:tabs>
              <w:suppressAutoHyphens/>
              <w:jc w:val="center"/>
              <w:rPr>
                <w:spacing w:val="-3"/>
              </w:rPr>
            </w:pPr>
          </w:p>
        </w:tc>
        <w:tc>
          <w:tcPr>
            <w:tcW w:w="2070" w:type="dxa"/>
          </w:tcPr>
          <w:p w:rsidR="0006314D" w:rsidRDefault="0006314D" w:rsidP="00190B90">
            <w:pPr>
              <w:tabs>
                <w:tab w:val="left" w:pos="-720"/>
              </w:tabs>
              <w:suppressAutoHyphens/>
              <w:rPr>
                <w:spacing w:val="-3"/>
              </w:rPr>
            </w:pPr>
            <w:r>
              <w:rPr>
                <w:spacing w:val="-3"/>
              </w:rPr>
              <w:t>Appendix A</w:t>
            </w:r>
          </w:p>
        </w:tc>
        <w:tc>
          <w:tcPr>
            <w:tcW w:w="4584" w:type="dxa"/>
          </w:tcPr>
          <w:p w:rsidR="0006314D" w:rsidRDefault="0006314D" w:rsidP="00190B90">
            <w:pPr>
              <w:tabs>
                <w:tab w:val="left" w:pos="-720"/>
              </w:tabs>
              <w:suppressAutoHyphens/>
              <w:rPr>
                <w:spacing w:val="-3"/>
              </w:rPr>
            </w:pPr>
            <w:r>
              <w:rPr>
                <w:spacing w:val="-3"/>
              </w:rPr>
              <w:t>Updated Test Data Sheet</w:t>
            </w:r>
          </w:p>
        </w:tc>
      </w:tr>
      <w:tr w:rsidR="0006314D" w:rsidTr="0087162A">
        <w:tc>
          <w:tcPr>
            <w:tcW w:w="1368" w:type="dxa"/>
          </w:tcPr>
          <w:p w:rsidR="0006314D" w:rsidRDefault="00A70172">
            <w:pPr>
              <w:tabs>
                <w:tab w:val="left" w:pos="-720"/>
              </w:tabs>
              <w:suppressAutoHyphens/>
              <w:jc w:val="center"/>
              <w:rPr>
                <w:spacing w:val="-3"/>
              </w:rPr>
            </w:pPr>
            <w:r>
              <w:rPr>
                <w:spacing w:val="-3"/>
              </w:rPr>
              <w:t>D</w:t>
            </w:r>
          </w:p>
        </w:tc>
        <w:tc>
          <w:tcPr>
            <w:tcW w:w="1788" w:type="dxa"/>
          </w:tcPr>
          <w:p w:rsidR="0006314D" w:rsidRDefault="00E20567" w:rsidP="00DB4568">
            <w:pPr>
              <w:tabs>
                <w:tab w:val="left" w:pos="-720"/>
              </w:tabs>
              <w:suppressAutoHyphens/>
              <w:jc w:val="center"/>
              <w:rPr>
                <w:spacing w:val="-3"/>
              </w:rPr>
            </w:pPr>
            <w:r>
              <w:rPr>
                <w:spacing w:val="-3"/>
              </w:rPr>
              <w:t>Dec 2015</w:t>
            </w:r>
          </w:p>
        </w:tc>
        <w:tc>
          <w:tcPr>
            <w:tcW w:w="2070" w:type="dxa"/>
          </w:tcPr>
          <w:p w:rsidR="0006314D" w:rsidRDefault="00E20567" w:rsidP="00134300">
            <w:pPr>
              <w:tabs>
                <w:tab w:val="left" w:pos="-720"/>
              </w:tabs>
              <w:suppressAutoHyphens/>
              <w:rPr>
                <w:spacing w:val="-3"/>
              </w:rPr>
            </w:pPr>
            <w:r>
              <w:rPr>
                <w:spacing w:val="-3"/>
              </w:rPr>
              <w:t>7.2.1</w:t>
            </w:r>
          </w:p>
        </w:tc>
        <w:tc>
          <w:tcPr>
            <w:tcW w:w="4584" w:type="dxa"/>
          </w:tcPr>
          <w:p w:rsidR="0006314D" w:rsidRDefault="00A70172" w:rsidP="00D41585">
            <w:pPr>
              <w:tabs>
                <w:tab w:val="left" w:pos="-720"/>
              </w:tabs>
              <w:suppressAutoHyphens/>
              <w:rPr>
                <w:spacing w:val="-3"/>
              </w:rPr>
            </w:pPr>
            <w:r>
              <w:rPr>
                <w:spacing w:val="-3"/>
              </w:rPr>
              <w:t xml:space="preserve">Added </w:t>
            </w:r>
            <w:proofErr w:type="spellStart"/>
            <w:r>
              <w:rPr>
                <w:spacing w:val="-3"/>
              </w:rPr>
              <w:t>Canbus</w:t>
            </w:r>
            <w:proofErr w:type="spellEnd"/>
            <w:r>
              <w:rPr>
                <w:spacing w:val="-3"/>
              </w:rPr>
              <w:t xml:space="preserve"> Resistance Test</w:t>
            </w:r>
          </w:p>
        </w:tc>
      </w:tr>
      <w:tr w:rsidR="0006314D" w:rsidTr="0087162A">
        <w:tc>
          <w:tcPr>
            <w:tcW w:w="1368" w:type="dxa"/>
          </w:tcPr>
          <w:p w:rsidR="0006314D" w:rsidRDefault="00346BE1">
            <w:pPr>
              <w:tabs>
                <w:tab w:val="left" w:pos="-720"/>
              </w:tabs>
              <w:suppressAutoHyphens/>
              <w:jc w:val="center"/>
              <w:rPr>
                <w:spacing w:val="-3"/>
              </w:rPr>
            </w:pPr>
            <w:r>
              <w:rPr>
                <w:spacing w:val="-3"/>
              </w:rPr>
              <w:t>E</w:t>
            </w:r>
          </w:p>
        </w:tc>
        <w:tc>
          <w:tcPr>
            <w:tcW w:w="1788" w:type="dxa"/>
          </w:tcPr>
          <w:p w:rsidR="0006314D" w:rsidRDefault="00346BE1" w:rsidP="00DB4568">
            <w:pPr>
              <w:tabs>
                <w:tab w:val="left" w:pos="-720"/>
              </w:tabs>
              <w:suppressAutoHyphens/>
              <w:jc w:val="center"/>
              <w:rPr>
                <w:spacing w:val="-3"/>
              </w:rPr>
            </w:pPr>
            <w:r>
              <w:rPr>
                <w:spacing w:val="-3"/>
              </w:rPr>
              <w:t>Aug 2016</w:t>
            </w:r>
          </w:p>
        </w:tc>
        <w:tc>
          <w:tcPr>
            <w:tcW w:w="2070" w:type="dxa"/>
          </w:tcPr>
          <w:p w:rsidR="0006314D" w:rsidRDefault="00346BE1" w:rsidP="00134300">
            <w:pPr>
              <w:tabs>
                <w:tab w:val="left" w:pos="-720"/>
              </w:tabs>
              <w:suppressAutoHyphens/>
              <w:rPr>
                <w:spacing w:val="-3"/>
              </w:rPr>
            </w:pPr>
            <w:r>
              <w:rPr>
                <w:spacing w:val="-3"/>
              </w:rPr>
              <w:t>7.5.3</w:t>
            </w:r>
          </w:p>
          <w:p w:rsidR="00346BE1" w:rsidRDefault="00346BE1" w:rsidP="00134300">
            <w:pPr>
              <w:tabs>
                <w:tab w:val="left" w:pos="-720"/>
              </w:tabs>
              <w:suppressAutoHyphens/>
              <w:rPr>
                <w:spacing w:val="-3"/>
              </w:rPr>
            </w:pPr>
            <w:r>
              <w:rPr>
                <w:spacing w:val="-3"/>
              </w:rPr>
              <w:t>7.5.6</w:t>
            </w:r>
          </w:p>
        </w:tc>
        <w:tc>
          <w:tcPr>
            <w:tcW w:w="4584" w:type="dxa"/>
          </w:tcPr>
          <w:p w:rsidR="0006314D" w:rsidRDefault="00346BE1" w:rsidP="00D41585">
            <w:pPr>
              <w:tabs>
                <w:tab w:val="left" w:pos="-720"/>
              </w:tabs>
              <w:suppressAutoHyphens/>
              <w:rPr>
                <w:spacing w:val="-3"/>
              </w:rPr>
            </w:pPr>
            <w:r>
              <w:rPr>
                <w:spacing w:val="-3"/>
              </w:rPr>
              <w:t>Added Stop time Test</w:t>
            </w:r>
          </w:p>
          <w:p w:rsidR="00346BE1" w:rsidRDefault="00346BE1" w:rsidP="00D41585">
            <w:pPr>
              <w:tabs>
                <w:tab w:val="left" w:pos="-720"/>
              </w:tabs>
              <w:suppressAutoHyphens/>
              <w:rPr>
                <w:spacing w:val="-3"/>
              </w:rPr>
            </w:pPr>
            <w:r>
              <w:rPr>
                <w:spacing w:val="-3"/>
              </w:rPr>
              <w:t>Burn In Time Changed to 30 min.</w:t>
            </w:r>
          </w:p>
        </w:tc>
      </w:tr>
      <w:tr w:rsidR="0006314D" w:rsidTr="0087162A">
        <w:tc>
          <w:tcPr>
            <w:tcW w:w="1368" w:type="dxa"/>
          </w:tcPr>
          <w:p w:rsidR="0006314D" w:rsidRDefault="00806D71">
            <w:pPr>
              <w:tabs>
                <w:tab w:val="left" w:pos="-720"/>
              </w:tabs>
              <w:suppressAutoHyphens/>
              <w:jc w:val="center"/>
              <w:rPr>
                <w:spacing w:val="-3"/>
              </w:rPr>
            </w:pPr>
            <w:r>
              <w:rPr>
                <w:spacing w:val="-3"/>
              </w:rPr>
              <w:t>F</w:t>
            </w:r>
          </w:p>
        </w:tc>
        <w:tc>
          <w:tcPr>
            <w:tcW w:w="1788" w:type="dxa"/>
          </w:tcPr>
          <w:p w:rsidR="0006314D" w:rsidRDefault="00806D71" w:rsidP="00DB4568">
            <w:pPr>
              <w:tabs>
                <w:tab w:val="left" w:pos="-720"/>
              </w:tabs>
              <w:suppressAutoHyphens/>
              <w:jc w:val="center"/>
              <w:rPr>
                <w:spacing w:val="-3"/>
              </w:rPr>
            </w:pPr>
            <w:r>
              <w:rPr>
                <w:spacing w:val="-3"/>
              </w:rPr>
              <w:t>Jan 2017</w:t>
            </w:r>
          </w:p>
        </w:tc>
        <w:tc>
          <w:tcPr>
            <w:tcW w:w="2070" w:type="dxa"/>
          </w:tcPr>
          <w:p w:rsidR="0006314D" w:rsidRDefault="00CF09D3" w:rsidP="00134300">
            <w:pPr>
              <w:tabs>
                <w:tab w:val="left" w:pos="-720"/>
              </w:tabs>
              <w:suppressAutoHyphens/>
              <w:rPr>
                <w:spacing w:val="-3"/>
              </w:rPr>
            </w:pPr>
            <w:r>
              <w:rPr>
                <w:spacing w:val="-3"/>
              </w:rPr>
              <w:t>7.2, 7.5.5, 7.5.6</w:t>
            </w:r>
            <w:r w:rsidR="005D7661">
              <w:rPr>
                <w:spacing w:val="-3"/>
              </w:rPr>
              <w:t>,</w:t>
            </w:r>
          </w:p>
          <w:p w:rsidR="005D7661" w:rsidRDefault="005D7661" w:rsidP="00134300">
            <w:pPr>
              <w:tabs>
                <w:tab w:val="left" w:pos="-720"/>
              </w:tabs>
              <w:suppressAutoHyphens/>
              <w:rPr>
                <w:spacing w:val="-3"/>
              </w:rPr>
            </w:pPr>
            <w:r>
              <w:rPr>
                <w:spacing w:val="-3"/>
              </w:rPr>
              <w:t>Appendix A</w:t>
            </w:r>
          </w:p>
        </w:tc>
        <w:tc>
          <w:tcPr>
            <w:tcW w:w="4584" w:type="dxa"/>
          </w:tcPr>
          <w:p w:rsidR="0006314D" w:rsidRDefault="00806D71" w:rsidP="00806D71">
            <w:pPr>
              <w:tabs>
                <w:tab w:val="left" w:pos="-720"/>
              </w:tabs>
              <w:suppressAutoHyphens/>
              <w:rPr>
                <w:spacing w:val="-3"/>
              </w:rPr>
            </w:pPr>
            <w:r>
              <w:rPr>
                <w:spacing w:val="-3"/>
              </w:rPr>
              <w:t xml:space="preserve">Added </w:t>
            </w:r>
            <w:proofErr w:type="gramStart"/>
            <w:r>
              <w:rPr>
                <w:spacing w:val="-3"/>
              </w:rPr>
              <w:t>ambient  temperature</w:t>
            </w:r>
            <w:proofErr w:type="gramEnd"/>
            <w:r>
              <w:rPr>
                <w:spacing w:val="-3"/>
              </w:rPr>
              <w:t xml:space="preserve">  measurement. Bonding test added.</w:t>
            </w:r>
            <w:r w:rsidR="00CF09D3">
              <w:rPr>
                <w:spacing w:val="-3"/>
              </w:rPr>
              <w:t xml:space="preserve"> Calibration Offset and supply current range specified. Expected values specified in </w:t>
            </w:r>
            <w:r w:rsidR="00E3789C">
              <w:rPr>
                <w:spacing w:val="-3"/>
              </w:rPr>
              <w:t>Test Data Sheet</w:t>
            </w:r>
            <w:r w:rsidR="00CF09D3">
              <w:rPr>
                <w:spacing w:val="-3"/>
              </w:rPr>
              <w:t>.</w:t>
            </w:r>
            <w:r w:rsidR="00BD6BF7">
              <w:rPr>
                <w:spacing w:val="-3"/>
              </w:rPr>
              <w:t xml:space="preserve"> PN changed</w:t>
            </w:r>
          </w:p>
        </w:tc>
      </w:tr>
      <w:tr w:rsidR="0006314D" w:rsidTr="0087162A">
        <w:tc>
          <w:tcPr>
            <w:tcW w:w="1368" w:type="dxa"/>
          </w:tcPr>
          <w:p w:rsidR="0006314D" w:rsidRDefault="0006314D">
            <w:pPr>
              <w:tabs>
                <w:tab w:val="left" w:pos="-720"/>
              </w:tabs>
              <w:suppressAutoHyphens/>
              <w:jc w:val="center"/>
              <w:rPr>
                <w:spacing w:val="-3"/>
              </w:rPr>
            </w:pPr>
          </w:p>
        </w:tc>
        <w:tc>
          <w:tcPr>
            <w:tcW w:w="1788" w:type="dxa"/>
          </w:tcPr>
          <w:p w:rsidR="0006314D" w:rsidRDefault="0006314D" w:rsidP="00DB4568">
            <w:pPr>
              <w:tabs>
                <w:tab w:val="left" w:pos="-720"/>
              </w:tabs>
              <w:suppressAutoHyphens/>
              <w:jc w:val="center"/>
              <w:rPr>
                <w:spacing w:val="-3"/>
              </w:rPr>
            </w:pPr>
          </w:p>
        </w:tc>
        <w:tc>
          <w:tcPr>
            <w:tcW w:w="2070" w:type="dxa"/>
          </w:tcPr>
          <w:p w:rsidR="0006314D" w:rsidRDefault="0006314D" w:rsidP="00134300">
            <w:pPr>
              <w:tabs>
                <w:tab w:val="left" w:pos="-720"/>
              </w:tabs>
              <w:suppressAutoHyphens/>
              <w:rPr>
                <w:spacing w:val="-3"/>
              </w:rPr>
            </w:pPr>
          </w:p>
        </w:tc>
        <w:tc>
          <w:tcPr>
            <w:tcW w:w="4584" w:type="dxa"/>
          </w:tcPr>
          <w:p w:rsidR="0006314D" w:rsidRDefault="0006314D" w:rsidP="00D41585">
            <w:pPr>
              <w:tabs>
                <w:tab w:val="left" w:pos="-720"/>
              </w:tabs>
              <w:suppressAutoHyphens/>
              <w:rPr>
                <w:spacing w:val="-3"/>
              </w:rPr>
            </w:pPr>
          </w:p>
        </w:tc>
      </w:tr>
      <w:tr w:rsidR="0006314D" w:rsidTr="0087162A">
        <w:tc>
          <w:tcPr>
            <w:tcW w:w="1368" w:type="dxa"/>
          </w:tcPr>
          <w:p w:rsidR="0006314D" w:rsidRDefault="0006314D">
            <w:pPr>
              <w:tabs>
                <w:tab w:val="left" w:pos="-720"/>
              </w:tabs>
              <w:suppressAutoHyphens/>
              <w:jc w:val="center"/>
              <w:rPr>
                <w:spacing w:val="-3"/>
              </w:rPr>
            </w:pPr>
          </w:p>
        </w:tc>
        <w:tc>
          <w:tcPr>
            <w:tcW w:w="1788" w:type="dxa"/>
          </w:tcPr>
          <w:p w:rsidR="0006314D" w:rsidRDefault="0006314D" w:rsidP="00DB4568">
            <w:pPr>
              <w:tabs>
                <w:tab w:val="left" w:pos="-720"/>
              </w:tabs>
              <w:suppressAutoHyphens/>
              <w:jc w:val="center"/>
              <w:rPr>
                <w:spacing w:val="-3"/>
              </w:rPr>
            </w:pPr>
          </w:p>
        </w:tc>
        <w:tc>
          <w:tcPr>
            <w:tcW w:w="2070" w:type="dxa"/>
          </w:tcPr>
          <w:p w:rsidR="0006314D" w:rsidRDefault="0006314D" w:rsidP="00134300">
            <w:pPr>
              <w:tabs>
                <w:tab w:val="left" w:pos="-720"/>
              </w:tabs>
              <w:suppressAutoHyphens/>
              <w:rPr>
                <w:spacing w:val="-3"/>
              </w:rPr>
            </w:pPr>
          </w:p>
        </w:tc>
        <w:tc>
          <w:tcPr>
            <w:tcW w:w="4584" w:type="dxa"/>
          </w:tcPr>
          <w:p w:rsidR="0006314D" w:rsidRDefault="0006314D" w:rsidP="00D41585">
            <w:pPr>
              <w:tabs>
                <w:tab w:val="left" w:pos="-720"/>
              </w:tabs>
              <w:suppressAutoHyphens/>
              <w:rPr>
                <w:spacing w:val="-3"/>
              </w:rPr>
            </w:pPr>
          </w:p>
        </w:tc>
      </w:tr>
      <w:tr w:rsidR="0006314D" w:rsidTr="0087162A">
        <w:tc>
          <w:tcPr>
            <w:tcW w:w="1368" w:type="dxa"/>
          </w:tcPr>
          <w:p w:rsidR="0006314D" w:rsidRDefault="0006314D">
            <w:pPr>
              <w:tabs>
                <w:tab w:val="left" w:pos="-720"/>
              </w:tabs>
              <w:suppressAutoHyphens/>
              <w:jc w:val="center"/>
              <w:rPr>
                <w:spacing w:val="-3"/>
              </w:rPr>
            </w:pPr>
          </w:p>
        </w:tc>
        <w:tc>
          <w:tcPr>
            <w:tcW w:w="1788" w:type="dxa"/>
          </w:tcPr>
          <w:p w:rsidR="0006314D" w:rsidRDefault="0006314D" w:rsidP="000105EB">
            <w:pPr>
              <w:tabs>
                <w:tab w:val="left" w:pos="-720"/>
              </w:tabs>
              <w:suppressAutoHyphens/>
              <w:jc w:val="center"/>
              <w:rPr>
                <w:spacing w:val="-3"/>
              </w:rPr>
            </w:pPr>
          </w:p>
        </w:tc>
        <w:tc>
          <w:tcPr>
            <w:tcW w:w="2070" w:type="dxa"/>
          </w:tcPr>
          <w:p w:rsidR="0006314D" w:rsidRDefault="0006314D" w:rsidP="00134300">
            <w:pPr>
              <w:tabs>
                <w:tab w:val="left" w:pos="-720"/>
              </w:tabs>
              <w:suppressAutoHyphens/>
              <w:rPr>
                <w:spacing w:val="-3"/>
              </w:rPr>
            </w:pPr>
          </w:p>
        </w:tc>
        <w:tc>
          <w:tcPr>
            <w:tcW w:w="4584" w:type="dxa"/>
          </w:tcPr>
          <w:p w:rsidR="0006314D" w:rsidRDefault="0006314D" w:rsidP="00D41585">
            <w:pPr>
              <w:tabs>
                <w:tab w:val="left" w:pos="-720"/>
              </w:tabs>
              <w:suppressAutoHyphens/>
              <w:rPr>
                <w:spacing w:val="-3"/>
              </w:rPr>
            </w:pPr>
          </w:p>
        </w:tc>
      </w:tr>
      <w:tr w:rsidR="0006314D" w:rsidTr="0087162A">
        <w:tc>
          <w:tcPr>
            <w:tcW w:w="1368" w:type="dxa"/>
          </w:tcPr>
          <w:p w:rsidR="0006314D" w:rsidRDefault="0006314D">
            <w:pPr>
              <w:tabs>
                <w:tab w:val="left" w:pos="-720"/>
              </w:tabs>
              <w:suppressAutoHyphens/>
              <w:jc w:val="center"/>
              <w:rPr>
                <w:spacing w:val="-3"/>
              </w:rPr>
            </w:pPr>
          </w:p>
        </w:tc>
        <w:tc>
          <w:tcPr>
            <w:tcW w:w="1788" w:type="dxa"/>
          </w:tcPr>
          <w:p w:rsidR="0006314D" w:rsidRDefault="0006314D" w:rsidP="000105EB">
            <w:pPr>
              <w:tabs>
                <w:tab w:val="left" w:pos="-720"/>
              </w:tabs>
              <w:suppressAutoHyphens/>
              <w:jc w:val="center"/>
              <w:rPr>
                <w:spacing w:val="-3"/>
              </w:rPr>
            </w:pPr>
          </w:p>
        </w:tc>
        <w:tc>
          <w:tcPr>
            <w:tcW w:w="2070" w:type="dxa"/>
          </w:tcPr>
          <w:p w:rsidR="0006314D" w:rsidRDefault="0006314D" w:rsidP="00134300">
            <w:pPr>
              <w:tabs>
                <w:tab w:val="left" w:pos="-720"/>
              </w:tabs>
              <w:suppressAutoHyphens/>
              <w:rPr>
                <w:spacing w:val="-3"/>
              </w:rPr>
            </w:pPr>
          </w:p>
        </w:tc>
        <w:tc>
          <w:tcPr>
            <w:tcW w:w="4584" w:type="dxa"/>
          </w:tcPr>
          <w:p w:rsidR="0006314D" w:rsidRDefault="0006314D" w:rsidP="00D41585">
            <w:pPr>
              <w:tabs>
                <w:tab w:val="left" w:pos="-720"/>
              </w:tabs>
              <w:suppressAutoHyphens/>
              <w:rPr>
                <w:spacing w:val="-3"/>
              </w:rPr>
            </w:pPr>
          </w:p>
        </w:tc>
      </w:tr>
      <w:tr w:rsidR="0006314D" w:rsidTr="0087162A">
        <w:tc>
          <w:tcPr>
            <w:tcW w:w="1368" w:type="dxa"/>
          </w:tcPr>
          <w:p w:rsidR="0006314D" w:rsidRDefault="0006314D">
            <w:pPr>
              <w:tabs>
                <w:tab w:val="left" w:pos="-720"/>
              </w:tabs>
              <w:suppressAutoHyphens/>
              <w:jc w:val="center"/>
              <w:rPr>
                <w:spacing w:val="-3"/>
              </w:rPr>
            </w:pPr>
          </w:p>
        </w:tc>
        <w:tc>
          <w:tcPr>
            <w:tcW w:w="1788" w:type="dxa"/>
          </w:tcPr>
          <w:p w:rsidR="0006314D" w:rsidRDefault="0006314D" w:rsidP="000105EB">
            <w:pPr>
              <w:tabs>
                <w:tab w:val="left" w:pos="-720"/>
              </w:tabs>
              <w:suppressAutoHyphens/>
              <w:jc w:val="center"/>
              <w:rPr>
                <w:spacing w:val="-3"/>
              </w:rPr>
            </w:pPr>
          </w:p>
        </w:tc>
        <w:tc>
          <w:tcPr>
            <w:tcW w:w="2070" w:type="dxa"/>
          </w:tcPr>
          <w:p w:rsidR="0006314D" w:rsidRDefault="0006314D" w:rsidP="00134300">
            <w:pPr>
              <w:tabs>
                <w:tab w:val="left" w:pos="-720"/>
              </w:tabs>
              <w:suppressAutoHyphens/>
              <w:rPr>
                <w:spacing w:val="-3"/>
              </w:rPr>
            </w:pPr>
          </w:p>
        </w:tc>
        <w:tc>
          <w:tcPr>
            <w:tcW w:w="4584" w:type="dxa"/>
          </w:tcPr>
          <w:p w:rsidR="0006314D" w:rsidRDefault="0006314D" w:rsidP="00D41585">
            <w:pPr>
              <w:tabs>
                <w:tab w:val="left" w:pos="-720"/>
              </w:tabs>
              <w:suppressAutoHyphens/>
              <w:rPr>
                <w:spacing w:val="-3"/>
              </w:rPr>
            </w:pPr>
          </w:p>
        </w:tc>
      </w:tr>
    </w:tbl>
    <w:p w:rsidR="00983A70" w:rsidRDefault="00983A70">
      <w:pPr>
        <w:tabs>
          <w:tab w:val="left" w:pos="-720"/>
        </w:tabs>
        <w:suppressAutoHyphens/>
        <w:jc w:val="both"/>
        <w:rPr>
          <w:rFonts w:ascii="Times New Roman" w:hAnsi="Times New Roman"/>
          <w:spacing w:val="-3"/>
        </w:rPr>
      </w:pPr>
    </w:p>
    <w:p w:rsidR="00983A70" w:rsidRDefault="00983A70">
      <w:pPr>
        <w:tabs>
          <w:tab w:val="left" w:pos="-720"/>
        </w:tabs>
        <w:suppressAutoHyphens/>
        <w:jc w:val="both"/>
        <w:rPr>
          <w:rFonts w:ascii="Times New Roman" w:hAnsi="Times New Roman"/>
          <w:spacing w:val="-3"/>
        </w:rPr>
        <w:sectPr w:rsidR="00983A70" w:rsidSect="003F2FED">
          <w:footerReference w:type="default" r:id="rId11"/>
          <w:endnotePr>
            <w:numFmt w:val="decimal"/>
          </w:endnotePr>
          <w:pgSz w:w="12240" w:h="15840" w:code="1"/>
          <w:pgMar w:top="1440" w:right="1152" w:bottom="1440" w:left="1152" w:header="720" w:footer="144" w:gutter="0"/>
          <w:pgNumType w:fmt="lowerRoman"/>
          <w:cols w:space="720"/>
          <w:noEndnote/>
          <w:docGrid w:linePitch="326"/>
        </w:sectPr>
      </w:pPr>
    </w:p>
    <w:p w:rsidR="003F1996" w:rsidRPr="00E30999" w:rsidRDefault="003F1996" w:rsidP="003F1996">
      <w:pPr>
        <w:pStyle w:val="TMNormal"/>
        <w:jc w:val="center"/>
        <w:rPr>
          <w:b/>
          <w:color w:val="000000"/>
          <w:sz w:val="24"/>
          <w:szCs w:val="24"/>
        </w:rPr>
      </w:pPr>
      <w:r w:rsidRPr="00E30999">
        <w:rPr>
          <w:b/>
          <w:color w:val="000000"/>
          <w:sz w:val="24"/>
          <w:szCs w:val="24"/>
        </w:rPr>
        <w:lastRenderedPageBreak/>
        <w:t>TABLE OF CONTENTS</w:t>
      </w:r>
    </w:p>
    <w:p w:rsidR="003F1996" w:rsidRPr="00C5631C" w:rsidRDefault="003F1996" w:rsidP="003F1996">
      <w:pPr>
        <w:pStyle w:val="TMNormal"/>
        <w:jc w:val="center"/>
        <w:rPr>
          <w:b/>
          <w:color w:val="000000"/>
          <w:sz w:val="22"/>
        </w:rPr>
      </w:pPr>
    </w:p>
    <w:p w:rsidR="00346BE1" w:rsidRDefault="00060379">
      <w:pPr>
        <w:pStyle w:val="TOC1"/>
        <w:rPr>
          <w:rFonts w:asciiTheme="minorHAnsi" w:eastAsiaTheme="minorEastAsia" w:hAnsiTheme="minorHAnsi" w:cstheme="minorBidi"/>
          <w:caps w:val="0"/>
          <w:noProof/>
          <w:sz w:val="22"/>
          <w:szCs w:val="22"/>
          <w:lang w:bidi="he-IL"/>
        </w:rPr>
      </w:pPr>
      <w:r w:rsidRPr="0006314D">
        <w:rPr>
          <w:rFonts w:cs="Arial"/>
          <w:b/>
          <w:caps w:val="0"/>
          <w:color w:val="000000"/>
        </w:rPr>
        <w:fldChar w:fldCharType="begin"/>
      </w:r>
      <w:r w:rsidR="003F1996" w:rsidRPr="0006314D">
        <w:rPr>
          <w:rFonts w:cs="Arial"/>
          <w:b/>
          <w:caps w:val="0"/>
          <w:color w:val="000000"/>
        </w:rPr>
        <w:instrText xml:space="preserve"> TOC \o "1-3" \h \z </w:instrText>
      </w:r>
      <w:r w:rsidRPr="0006314D">
        <w:rPr>
          <w:rFonts w:cs="Arial"/>
          <w:b/>
          <w:caps w:val="0"/>
          <w:color w:val="000000"/>
        </w:rPr>
        <w:fldChar w:fldCharType="separate"/>
      </w:r>
      <w:hyperlink w:anchor="_Toc458010513" w:history="1">
        <w:r w:rsidR="00346BE1" w:rsidRPr="000A639F">
          <w:rPr>
            <w:rStyle w:val="Hyperlink"/>
            <w:noProof/>
          </w:rPr>
          <w:t>1.0</w:t>
        </w:r>
        <w:r w:rsidR="00346BE1">
          <w:rPr>
            <w:rFonts w:asciiTheme="minorHAnsi" w:eastAsiaTheme="minorEastAsia" w:hAnsiTheme="minorHAnsi" w:cstheme="minorBidi"/>
            <w:caps w:val="0"/>
            <w:noProof/>
            <w:sz w:val="22"/>
            <w:szCs w:val="22"/>
            <w:lang w:bidi="he-IL"/>
          </w:rPr>
          <w:tab/>
        </w:r>
        <w:r w:rsidR="00346BE1" w:rsidRPr="000A639F">
          <w:rPr>
            <w:rStyle w:val="Hyperlink"/>
            <w:noProof/>
          </w:rPr>
          <w:t>INTRODUCTION</w:t>
        </w:r>
        <w:r w:rsidR="00346BE1">
          <w:rPr>
            <w:noProof/>
            <w:webHidden/>
          </w:rPr>
          <w:tab/>
        </w:r>
        <w:r w:rsidR="00346BE1">
          <w:rPr>
            <w:noProof/>
            <w:webHidden/>
          </w:rPr>
          <w:fldChar w:fldCharType="begin"/>
        </w:r>
        <w:r w:rsidR="00346BE1">
          <w:rPr>
            <w:noProof/>
            <w:webHidden/>
          </w:rPr>
          <w:instrText xml:space="preserve"> PAGEREF _Toc458010513 \h </w:instrText>
        </w:r>
        <w:r w:rsidR="00346BE1">
          <w:rPr>
            <w:noProof/>
            <w:webHidden/>
          </w:rPr>
        </w:r>
        <w:r w:rsidR="00346BE1">
          <w:rPr>
            <w:noProof/>
            <w:webHidden/>
          </w:rPr>
          <w:fldChar w:fldCharType="separate"/>
        </w:r>
        <w:r w:rsidR="00346BE1">
          <w:rPr>
            <w:noProof/>
            <w:webHidden/>
          </w:rPr>
          <w:t>2</w:t>
        </w:r>
        <w:r w:rsidR="00346BE1">
          <w:rPr>
            <w:noProof/>
            <w:webHidden/>
          </w:rPr>
          <w:fldChar w:fldCharType="end"/>
        </w:r>
      </w:hyperlink>
    </w:p>
    <w:p w:rsidR="00346BE1" w:rsidRDefault="00BD5049">
      <w:pPr>
        <w:pStyle w:val="TOC1"/>
        <w:rPr>
          <w:rFonts w:asciiTheme="minorHAnsi" w:eastAsiaTheme="minorEastAsia" w:hAnsiTheme="minorHAnsi" w:cstheme="minorBidi"/>
          <w:caps w:val="0"/>
          <w:noProof/>
          <w:sz w:val="22"/>
          <w:szCs w:val="22"/>
          <w:lang w:bidi="he-IL"/>
        </w:rPr>
      </w:pPr>
      <w:hyperlink w:anchor="_Toc458010514" w:history="1">
        <w:r w:rsidR="00346BE1" w:rsidRPr="000A639F">
          <w:rPr>
            <w:rStyle w:val="Hyperlink"/>
            <w:noProof/>
          </w:rPr>
          <w:t>2.0</w:t>
        </w:r>
        <w:r w:rsidR="00346BE1">
          <w:rPr>
            <w:rFonts w:asciiTheme="minorHAnsi" w:eastAsiaTheme="minorEastAsia" w:hAnsiTheme="minorHAnsi" w:cstheme="minorBidi"/>
            <w:caps w:val="0"/>
            <w:noProof/>
            <w:sz w:val="22"/>
            <w:szCs w:val="22"/>
            <w:lang w:bidi="he-IL"/>
          </w:rPr>
          <w:tab/>
        </w:r>
        <w:r w:rsidR="00346BE1" w:rsidRPr="000A639F">
          <w:rPr>
            <w:rStyle w:val="Hyperlink"/>
            <w:noProof/>
          </w:rPr>
          <w:t>SCOPE</w:t>
        </w:r>
        <w:r w:rsidR="00346BE1">
          <w:rPr>
            <w:noProof/>
            <w:webHidden/>
          </w:rPr>
          <w:tab/>
        </w:r>
        <w:r w:rsidR="00346BE1">
          <w:rPr>
            <w:noProof/>
            <w:webHidden/>
          </w:rPr>
          <w:fldChar w:fldCharType="begin"/>
        </w:r>
        <w:r w:rsidR="00346BE1">
          <w:rPr>
            <w:noProof/>
            <w:webHidden/>
          </w:rPr>
          <w:instrText xml:space="preserve"> PAGEREF _Toc458010514 \h </w:instrText>
        </w:r>
        <w:r w:rsidR="00346BE1">
          <w:rPr>
            <w:noProof/>
            <w:webHidden/>
          </w:rPr>
        </w:r>
        <w:r w:rsidR="00346BE1">
          <w:rPr>
            <w:noProof/>
            <w:webHidden/>
          </w:rPr>
          <w:fldChar w:fldCharType="separate"/>
        </w:r>
        <w:r w:rsidR="00346BE1">
          <w:rPr>
            <w:noProof/>
            <w:webHidden/>
          </w:rPr>
          <w:t>3</w:t>
        </w:r>
        <w:r w:rsidR="00346BE1">
          <w:rPr>
            <w:noProof/>
            <w:webHidden/>
          </w:rPr>
          <w:fldChar w:fldCharType="end"/>
        </w:r>
      </w:hyperlink>
    </w:p>
    <w:p w:rsidR="00346BE1" w:rsidRDefault="00BD5049">
      <w:pPr>
        <w:pStyle w:val="TOC1"/>
        <w:rPr>
          <w:rFonts w:asciiTheme="minorHAnsi" w:eastAsiaTheme="minorEastAsia" w:hAnsiTheme="minorHAnsi" w:cstheme="minorBidi"/>
          <w:caps w:val="0"/>
          <w:noProof/>
          <w:sz w:val="22"/>
          <w:szCs w:val="22"/>
          <w:lang w:bidi="he-IL"/>
        </w:rPr>
      </w:pPr>
      <w:hyperlink w:anchor="_Toc458010515" w:history="1">
        <w:r w:rsidR="00346BE1" w:rsidRPr="000A639F">
          <w:rPr>
            <w:rStyle w:val="Hyperlink"/>
            <w:noProof/>
          </w:rPr>
          <w:t>3.0</w:t>
        </w:r>
        <w:r w:rsidR="00346BE1">
          <w:rPr>
            <w:rFonts w:asciiTheme="minorHAnsi" w:eastAsiaTheme="minorEastAsia" w:hAnsiTheme="minorHAnsi" w:cstheme="minorBidi"/>
            <w:caps w:val="0"/>
            <w:noProof/>
            <w:sz w:val="22"/>
            <w:szCs w:val="22"/>
            <w:lang w:bidi="he-IL"/>
          </w:rPr>
          <w:tab/>
        </w:r>
        <w:r w:rsidR="00346BE1" w:rsidRPr="000A639F">
          <w:rPr>
            <w:rStyle w:val="Hyperlink"/>
            <w:noProof/>
          </w:rPr>
          <w:t>APPLICABLE DOCUMENTS (reference latest revision)</w:t>
        </w:r>
        <w:r w:rsidR="00346BE1">
          <w:rPr>
            <w:noProof/>
            <w:webHidden/>
          </w:rPr>
          <w:tab/>
        </w:r>
        <w:r w:rsidR="00346BE1">
          <w:rPr>
            <w:noProof/>
            <w:webHidden/>
          </w:rPr>
          <w:fldChar w:fldCharType="begin"/>
        </w:r>
        <w:r w:rsidR="00346BE1">
          <w:rPr>
            <w:noProof/>
            <w:webHidden/>
          </w:rPr>
          <w:instrText xml:space="preserve"> PAGEREF _Toc458010515 \h </w:instrText>
        </w:r>
        <w:r w:rsidR="00346BE1">
          <w:rPr>
            <w:noProof/>
            <w:webHidden/>
          </w:rPr>
        </w:r>
        <w:r w:rsidR="00346BE1">
          <w:rPr>
            <w:noProof/>
            <w:webHidden/>
          </w:rPr>
          <w:fldChar w:fldCharType="separate"/>
        </w:r>
        <w:r w:rsidR="00346BE1">
          <w:rPr>
            <w:noProof/>
            <w:webHidden/>
          </w:rPr>
          <w:t>3</w:t>
        </w:r>
        <w:r w:rsidR="00346BE1">
          <w:rPr>
            <w:noProof/>
            <w:webHidden/>
          </w:rPr>
          <w:fldChar w:fldCharType="end"/>
        </w:r>
      </w:hyperlink>
    </w:p>
    <w:p w:rsidR="00346BE1" w:rsidRDefault="00BD5049">
      <w:pPr>
        <w:pStyle w:val="TOC1"/>
        <w:rPr>
          <w:rFonts w:asciiTheme="minorHAnsi" w:eastAsiaTheme="minorEastAsia" w:hAnsiTheme="minorHAnsi" w:cstheme="minorBidi"/>
          <w:caps w:val="0"/>
          <w:noProof/>
          <w:sz w:val="22"/>
          <w:szCs w:val="22"/>
          <w:lang w:bidi="he-IL"/>
        </w:rPr>
      </w:pPr>
      <w:hyperlink w:anchor="_Toc458010516" w:history="1">
        <w:r w:rsidR="00346BE1" w:rsidRPr="000A639F">
          <w:rPr>
            <w:rStyle w:val="Hyperlink"/>
            <w:bCs/>
            <w:noProof/>
          </w:rPr>
          <w:t>4.0</w:t>
        </w:r>
        <w:r w:rsidR="00346BE1">
          <w:rPr>
            <w:rFonts w:asciiTheme="minorHAnsi" w:eastAsiaTheme="minorEastAsia" w:hAnsiTheme="minorHAnsi" w:cstheme="minorBidi"/>
            <w:caps w:val="0"/>
            <w:noProof/>
            <w:sz w:val="22"/>
            <w:szCs w:val="22"/>
            <w:lang w:bidi="he-IL"/>
          </w:rPr>
          <w:tab/>
        </w:r>
        <w:r w:rsidR="00346BE1" w:rsidRPr="000A639F">
          <w:rPr>
            <w:rStyle w:val="Hyperlink"/>
            <w:bCs/>
            <w:noProof/>
          </w:rPr>
          <w:t>TEST EQUIPMENT</w:t>
        </w:r>
        <w:r w:rsidR="00346BE1">
          <w:rPr>
            <w:noProof/>
            <w:webHidden/>
          </w:rPr>
          <w:tab/>
        </w:r>
        <w:r w:rsidR="00346BE1">
          <w:rPr>
            <w:noProof/>
            <w:webHidden/>
          </w:rPr>
          <w:fldChar w:fldCharType="begin"/>
        </w:r>
        <w:r w:rsidR="00346BE1">
          <w:rPr>
            <w:noProof/>
            <w:webHidden/>
          </w:rPr>
          <w:instrText xml:space="preserve"> PAGEREF _Toc458010516 \h </w:instrText>
        </w:r>
        <w:r w:rsidR="00346BE1">
          <w:rPr>
            <w:noProof/>
            <w:webHidden/>
          </w:rPr>
        </w:r>
        <w:r w:rsidR="00346BE1">
          <w:rPr>
            <w:noProof/>
            <w:webHidden/>
          </w:rPr>
          <w:fldChar w:fldCharType="separate"/>
        </w:r>
        <w:r w:rsidR="00346BE1">
          <w:rPr>
            <w:noProof/>
            <w:webHidden/>
          </w:rPr>
          <w:t>4</w:t>
        </w:r>
        <w:r w:rsidR="00346BE1">
          <w:rPr>
            <w:noProof/>
            <w:webHidden/>
          </w:rPr>
          <w:fldChar w:fldCharType="end"/>
        </w:r>
      </w:hyperlink>
    </w:p>
    <w:p w:rsidR="00346BE1" w:rsidRDefault="00BD5049">
      <w:pPr>
        <w:pStyle w:val="TOC1"/>
        <w:rPr>
          <w:rFonts w:asciiTheme="minorHAnsi" w:eastAsiaTheme="minorEastAsia" w:hAnsiTheme="minorHAnsi" w:cstheme="minorBidi"/>
          <w:caps w:val="0"/>
          <w:noProof/>
          <w:sz w:val="22"/>
          <w:szCs w:val="22"/>
          <w:lang w:bidi="he-IL"/>
        </w:rPr>
      </w:pPr>
      <w:hyperlink w:anchor="_Toc458010517" w:history="1">
        <w:r w:rsidR="00346BE1" w:rsidRPr="000A639F">
          <w:rPr>
            <w:rStyle w:val="Hyperlink"/>
            <w:bCs/>
            <w:noProof/>
          </w:rPr>
          <w:t>5.0</w:t>
        </w:r>
        <w:r w:rsidR="00346BE1">
          <w:rPr>
            <w:rFonts w:asciiTheme="minorHAnsi" w:eastAsiaTheme="minorEastAsia" w:hAnsiTheme="minorHAnsi" w:cstheme="minorBidi"/>
            <w:caps w:val="0"/>
            <w:noProof/>
            <w:sz w:val="22"/>
            <w:szCs w:val="22"/>
            <w:lang w:bidi="he-IL"/>
          </w:rPr>
          <w:tab/>
        </w:r>
        <w:r w:rsidR="00346BE1" w:rsidRPr="000A639F">
          <w:rPr>
            <w:rStyle w:val="Hyperlink"/>
            <w:bCs/>
            <w:noProof/>
          </w:rPr>
          <w:t>TEST CONDITIONS</w:t>
        </w:r>
        <w:r w:rsidR="00346BE1">
          <w:rPr>
            <w:noProof/>
            <w:webHidden/>
          </w:rPr>
          <w:tab/>
        </w:r>
        <w:r w:rsidR="00346BE1">
          <w:rPr>
            <w:noProof/>
            <w:webHidden/>
          </w:rPr>
          <w:fldChar w:fldCharType="begin"/>
        </w:r>
        <w:r w:rsidR="00346BE1">
          <w:rPr>
            <w:noProof/>
            <w:webHidden/>
          </w:rPr>
          <w:instrText xml:space="preserve"> PAGEREF _Toc458010517 \h </w:instrText>
        </w:r>
        <w:r w:rsidR="00346BE1">
          <w:rPr>
            <w:noProof/>
            <w:webHidden/>
          </w:rPr>
        </w:r>
        <w:r w:rsidR="00346BE1">
          <w:rPr>
            <w:noProof/>
            <w:webHidden/>
          </w:rPr>
          <w:fldChar w:fldCharType="separate"/>
        </w:r>
        <w:r w:rsidR="00346BE1">
          <w:rPr>
            <w:noProof/>
            <w:webHidden/>
          </w:rPr>
          <w:t>4</w:t>
        </w:r>
        <w:r w:rsidR="00346BE1">
          <w:rPr>
            <w:noProof/>
            <w:webHidden/>
          </w:rPr>
          <w:fldChar w:fldCharType="end"/>
        </w:r>
      </w:hyperlink>
    </w:p>
    <w:p w:rsidR="00346BE1" w:rsidRDefault="00BD5049">
      <w:pPr>
        <w:pStyle w:val="TOC1"/>
        <w:rPr>
          <w:rFonts w:asciiTheme="minorHAnsi" w:eastAsiaTheme="minorEastAsia" w:hAnsiTheme="minorHAnsi" w:cstheme="minorBidi"/>
          <w:caps w:val="0"/>
          <w:noProof/>
          <w:sz w:val="22"/>
          <w:szCs w:val="22"/>
          <w:lang w:bidi="he-IL"/>
        </w:rPr>
      </w:pPr>
      <w:hyperlink w:anchor="_Toc458010518" w:history="1">
        <w:r w:rsidR="00346BE1" w:rsidRPr="000A639F">
          <w:rPr>
            <w:rStyle w:val="Hyperlink"/>
            <w:bCs/>
            <w:noProof/>
          </w:rPr>
          <w:t>6.0</w:t>
        </w:r>
        <w:r w:rsidR="00346BE1">
          <w:rPr>
            <w:rFonts w:asciiTheme="minorHAnsi" w:eastAsiaTheme="minorEastAsia" w:hAnsiTheme="minorHAnsi" w:cstheme="minorBidi"/>
            <w:caps w:val="0"/>
            <w:noProof/>
            <w:sz w:val="22"/>
            <w:szCs w:val="22"/>
            <w:lang w:bidi="he-IL"/>
          </w:rPr>
          <w:tab/>
        </w:r>
        <w:r w:rsidR="00346BE1" w:rsidRPr="000A639F">
          <w:rPr>
            <w:rStyle w:val="Hyperlink"/>
            <w:bCs/>
            <w:noProof/>
          </w:rPr>
          <w:t>BOARD LEVEL TEST PROCEDURE</w:t>
        </w:r>
        <w:r w:rsidR="00346BE1">
          <w:rPr>
            <w:noProof/>
            <w:webHidden/>
          </w:rPr>
          <w:tab/>
        </w:r>
        <w:r w:rsidR="00346BE1">
          <w:rPr>
            <w:noProof/>
            <w:webHidden/>
          </w:rPr>
          <w:fldChar w:fldCharType="begin"/>
        </w:r>
        <w:r w:rsidR="00346BE1">
          <w:rPr>
            <w:noProof/>
            <w:webHidden/>
          </w:rPr>
          <w:instrText xml:space="preserve"> PAGEREF _Toc458010518 \h </w:instrText>
        </w:r>
        <w:r w:rsidR="00346BE1">
          <w:rPr>
            <w:noProof/>
            <w:webHidden/>
          </w:rPr>
        </w:r>
        <w:r w:rsidR="00346BE1">
          <w:rPr>
            <w:noProof/>
            <w:webHidden/>
          </w:rPr>
          <w:fldChar w:fldCharType="separate"/>
        </w:r>
        <w:r w:rsidR="00346BE1">
          <w:rPr>
            <w:noProof/>
            <w:webHidden/>
          </w:rPr>
          <w:t>4</w:t>
        </w:r>
        <w:r w:rsidR="00346BE1">
          <w:rPr>
            <w:noProof/>
            <w:webHidden/>
          </w:rPr>
          <w:fldChar w:fldCharType="end"/>
        </w:r>
      </w:hyperlink>
    </w:p>
    <w:p w:rsidR="00346BE1" w:rsidRDefault="00BD5049">
      <w:pPr>
        <w:pStyle w:val="TOC2"/>
        <w:tabs>
          <w:tab w:val="left" w:pos="480"/>
        </w:tabs>
        <w:rPr>
          <w:rFonts w:asciiTheme="minorHAnsi" w:eastAsiaTheme="minorEastAsia" w:hAnsiTheme="minorHAnsi" w:cstheme="minorBidi"/>
          <w:smallCaps w:val="0"/>
          <w:noProof/>
          <w:sz w:val="22"/>
          <w:szCs w:val="22"/>
          <w:lang w:bidi="he-IL"/>
        </w:rPr>
      </w:pPr>
      <w:hyperlink w:anchor="_Toc458010519" w:history="1">
        <w:r w:rsidR="00346BE1" w:rsidRPr="000A639F">
          <w:rPr>
            <w:rStyle w:val="Hyperlink"/>
            <w:noProof/>
          </w:rPr>
          <w:t>6.1</w:t>
        </w:r>
        <w:r w:rsidR="00346BE1">
          <w:rPr>
            <w:rFonts w:asciiTheme="minorHAnsi" w:eastAsiaTheme="minorEastAsia" w:hAnsiTheme="minorHAnsi" w:cstheme="minorBidi"/>
            <w:smallCaps w:val="0"/>
            <w:noProof/>
            <w:sz w:val="22"/>
            <w:szCs w:val="22"/>
            <w:lang w:bidi="he-IL"/>
          </w:rPr>
          <w:tab/>
        </w:r>
        <w:r w:rsidR="00346BE1" w:rsidRPr="000A639F">
          <w:rPr>
            <w:rStyle w:val="Hyperlink"/>
            <w:noProof/>
          </w:rPr>
          <w:t>VISUAL INSPECTION</w:t>
        </w:r>
        <w:r w:rsidR="00346BE1">
          <w:rPr>
            <w:noProof/>
            <w:webHidden/>
          </w:rPr>
          <w:tab/>
        </w:r>
        <w:r w:rsidR="00346BE1">
          <w:rPr>
            <w:noProof/>
            <w:webHidden/>
          </w:rPr>
          <w:fldChar w:fldCharType="begin"/>
        </w:r>
        <w:r w:rsidR="00346BE1">
          <w:rPr>
            <w:noProof/>
            <w:webHidden/>
          </w:rPr>
          <w:instrText xml:space="preserve"> PAGEREF _Toc458010519 \h </w:instrText>
        </w:r>
        <w:r w:rsidR="00346BE1">
          <w:rPr>
            <w:noProof/>
            <w:webHidden/>
          </w:rPr>
        </w:r>
        <w:r w:rsidR="00346BE1">
          <w:rPr>
            <w:noProof/>
            <w:webHidden/>
          </w:rPr>
          <w:fldChar w:fldCharType="separate"/>
        </w:r>
        <w:r w:rsidR="00346BE1">
          <w:rPr>
            <w:noProof/>
            <w:webHidden/>
          </w:rPr>
          <w:t>4</w:t>
        </w:r>
        <w:r w:rsidR="00346BE1">
          <w:rPr>
            <w:noProof/>
            <w:webHidden/>
          </w:rPr>
          <w:fldChar w:fldCharType="end"/>
        </w:r>
      </w:hyperlink>
    </w:p>
    <w:p w:rsidR="00346BE1" w:rsidRDefault="00BD5049">
      <w:pPr>
        <w:pStyle w:val="TOC3"/>
        <w:tabs>
          <w:tab w:val="left" w:pos="960"/>
        </w:tabs>
        <w:rPr>
          <w:rFonts w:asciiTheme="minorHAnsi" w:eastAsiaTheme="minorEastAsia" w:hAnsiTheme="minorHAnsi" w:cstheme="minorBidi"/>
          <w:i w:val="0"/>
          <w:noProof/>
          <w:sz w:val="22"/>
          <w:szCs w:val="22"/>
          <w:lang w:bidi="he-IL"/>
        </w:rPr>
      </w:pPr>
      <w:hyperlink w:anchor="_Toc458010520" w:history="1">
        <w:r w:rsidR="00346BE1" w:rsidRPr="000A639F">
          <w:rPr>
            <w:rStyle w:val="Hyperlink"/>
            <w:noProof/>
          </w:rPr>
          <w:t>6.1.1</w:t>
        </w:r>
        <w:r w:rsidR="00346BE1">
          <w:rPr>
            <w:rFonts w:asciiTheme="minorHAnsi" w:eastAsiaTheme="minorEastAsia" w:hAnsiTheme="minorHAnsi" w:cstheme="minorBidi"/>
            <w:i w:val="0"/>
            <w:noProof/>
            <w:sz w:val="22"/>
            <w:szCs w:val="22"/>
            <w:lang w:bidi="he-IL"/>
          </w:rPr>
          <w:tab/>
        </w:r>
        <w:r w:rsidR="00346BE1" w:rsidRPr="000A639F">
          <w:rPr>
            <w:rStyle w:val="Hyperlink"/>
            <w:noProof/>
          </w:rPr>
          <w:t>Verification of Components Not Installed</w:t>
        </w:r>
        <w:r w:rsidR="00346BE1">
          <w:rPr>
            <w:noProof/>
            <w:webHidden/>
          </w:rPr>
          <w:tab/>
        </w:r>
        <w:r w:rsidR="00346BE1">
          <w:rPr>
            <w:noProof/>
            <w:webHidden/>
          </w:rPr>
          <w:fldChar w:fldCharType="begin"/>
        </w:r>
        <w:r w:rsidR="00346BE1">
          <w:rPr>
            <w:noProof/>
            <w:webHidden/>
          </w:rPr>
          <w:instrText xml:space="preserve"> PAGEREF _Toc458010520 \h </w:instrText>
        </w:r>
        <w:r w:rsidR="00346BE1">
          <w:rPr>
            <w:noProof/>
            <w:webHidden/>
          </w:rPr>
        </w:r>
        <w:r w:rsidR="00346BE1">
          <w:rPr>
            <w:noProof/>
            <w:webHidden/>
          </w:rPr>
          <w:fldChar w:fldCharType="separate"/>
        </w:r>
        <w:r w:rsidR="00346BE1">
          <w:rPr>
            <w:noProof/>
            <w:webHidden/>
          </w:rPr>
          <w:t>4</w:t>
        </w:r>
        <w:r w:rsidR="00346BE1">
          <w:rPr>
            <w:noProof/>
            <w:webHidden/>
          </w:rPr>
          <w:fldChar w:fldCharType="end"/>
        </w:r>
      </w:hyperlink>
    </w:p>
    <w:p w:rsidR="00346BE1" w:rsidRDefault="00BD5049">
      <w:pPr>
        <w:pStyle w:val="TOC3"/>
        <w:tabs>
          <w:tab w:val="left" w:pos="960"/>
        </w:tabs>
        <w:rPr>
          <w:rFonts w:asciiTheme="minorHAnsi" w:eastAsiaTheme="minorEastAsia" w:hAnsiTheme="minorHAnsi" w:cstheme="minorBidi"/>
          <w:i w:val="0"/>
          <w:noProof/>
          <w:sz w:val="22"/>
          <w:szCs w:val="22"/>
          <w:lang w:bidi="he-IL"/>
        </w:rPr>
      </w:pPr>
      <w:hyperlink w:anchor="_Toc458010521" w:history="1">
        <w:r w:rsidR="00346BE1" w:rsidRPr="000A639F">
          <w:rPr>
            <w:rStyle w:val="Hyperlink"/>
            <w:noProof/>
          </w:rPr>
          <w:t>6.1.2</w:t>
        </w:r>
        <w:r w:rsidR="00346BE1">
          <w:rPr>
            <w:rFonts w:asciiTheme="minorHAnsi" w:eastAsiaTheme="minorEastAsia" w:hAnsiTheme="minorHAnsi" w:cstheme="minorBidi"/>
            <w:i w:val="0"/>
            <w:noProof/>
            <w:sz w:val="22"/>
            <w:szCs w:val="22"/>
            <w:lang w:bidi="he-IL"/>
          </w:rPr>
          <w:tab/>
        </w:r>
        <w:r w:rsidR="00346BE1" w:rsidRPr="000A639F">
          <w:rPr>
            <w:rStyle w:val="Hyperlink"/>
            <w:noProof/>
          </w:rPr>
          <w:t>Manufacturing Defects</w:t>
        </w:r>
        <w:r w:rsidR="00346BE1">
          <w:rPr>
            <w:noProof/>
            <w:webHidden/>
          </w:rPr>
          <w:tab/>
        </w:r>
        <w:r w:rsidR="00346BE1">
          <w:rPr>
            <w:noProof/>
            <w:webHidden/>
          </w:rPr>
          <w:fldChar w:fldCharType="begin"/>
        </w:r>
        <w:r w:rsidR="00346BE1">
          <w:rPr>
            <w:noProof/>
            <w:webHidden/>
          </w:rPr>
          <w:instrText xml:space="preserve"> PAGEREF _Toc458010521 \h </w:instrText>
        </w:r>
        <w:r w:rsidR="00346BE1">
          <w:rPr>
            <w:noProof/>
            <w:webHidden/>
          </w:rPr>
        </w:r>
        <w:r w:rsidR="00346BE1">
          <w:rPr>
            <w:noProof/>
            <w:webHidden/>
          </w:rPr>
          <w:fldChar w:fldCharType="separate"/>
        </w:r>
        <w:r w:rsidR="00346BE1">
          <w:rPr>
            <w:noProof/>
            <w:webHidden/>
          </w:rPr>
          <w:t>4</w:t>
        </w:r>
        <w:r w:rsidR="00346BE1">
          <w:rPr>
            <w:noProof/>
            <w:webHidden/>
          </w:rPr>
          <w:fldChar w:fldCharType="end"/>
        </w:r>
      </w:hyperlink>
    </w:p>
    <w:p w:rsidR="00346BE1" w:rsidRDefault="00BD5049">
      <w:pPr>
        <w:pStyle w:val="TOC2"/>
        <w:tabs>
          <w:tab w:val="left" w:pos="480"/>
        </w:tabs>
        <w:rPr>
          <w:rFonts w:asciiTheme="minorHAnsi" w:eastAsiaTheme="minorEastAsia" w:hAnsiTheme="minorHAnsi" w:cstheme="minorBidi"/>
          <w:smallCaps w:val="0"/>
          <w:noProof/>
          <w:sz w:val="22"/>
          <w:szCs w:val="22"/>
          <w:lang w:bidi="he-IL"/>
        </w:rPr>
      </w:pPr>
      <w:hyperlink w:anchor="_Toc458010522" w:history="1">
        <w:r w:rsidR="00346BE1" w:rsidRPr="000A639F">
          <w:rPr>
            <w:rStyle w:val="Hyperlink"/>
            <w:noProof/>
          </w:rPr>
          <w:t>6.2</w:t>
        </w:r>
        <w:r w:rsidR="00346BE1">
          <w:rPr>
            <w:rFonts w:asciiTheme="minorHAnsi" w:eastAsiaTheme="minorEastAsia" w:hAnsiTheme="minorHAnsi" w:cstheme="minorBidi"/>
            <w:smallCaps w:val="0"/>
            <w:noProof/>
            <w:sz w:val="22"/>
            <w:szCs w:val="22"/>
            <w:lang w:bidi="he-IL"/>
          </w:rPr>
          <w:tab/>
        </w:r>
        <w:r w:rsidR="00346BE1" w:rsidRPr="000A639F">
          <w:rPr>
            <w:rStyle w:val="Hyperlink"/>
            <w:noProof/>
          </w:rPr>
          <w:t>POWER SUPPLY TESTING</w:t>
        </w:r>
        <w:r w:rsidR="00346BE1">
          <w:rPr>
            <w:noProof/>
            <w:webHidden/>
          </w:rPr>
          <w:tab/>
        </w:r>
        <w:r w:rsidR="00346BE1">
          <w:rPr>
            <w:noProof/>
            <w:webHidden/>
          </w:rPr>
          <w:fldChar w:fldCharType="begin"/>
        </w:r>
        <w:r w:rsidR="00346BE1">
          <w:rPr>
            <w:noProof/>
            <w:webHidden/>
          </w:rPr>
          <w:instrText xml:space="preserve"> PAGEREF _Toc458010522 \h </w:instrText>
        </w:r>
        <w:r w:rsidR="00346BE1">
          <w:rPr>
            <w:noProof/>
            <w:webHidden/>
          </w:rPr>
        </w:r>
        <w:r w:rsidR="00346BE1">
          <w:rPr>
            <w:noProof/>
            <w:webHidden/>
          </w:rPr>
          <w:fldChar w:fldCharType="separate"/>
        </w:r>
        <w:r w:rsidR="00346BE1">
          <w:rPr>
            <w:noProof/>
            <w:webHidden/>
          </w:rPr>
          <w:t>5</w:t>
        </w:r>
        <w:r w:rsidR="00346BE1">
          <w:rPr>
            <w:noProof/>
            <w:webHidden/>
          </w:rPr>
          <w:fldChar w:fldCharType="end"/>
        </w:r>
      </w:hyperlink>
    </w:p>
    <w:p w:rsidR="00346BE1" w:rsidRDefault="00BD5049">
      <w:pPr>
        <w:pStyle w:val="TOC3"/>
        <w:tabs>
          <w:tab w:val="left" w:pos="960"/>
        </w:tabs>
        <w:rPr>
          <w:rFonts w:asciiTheme="minorHAnsi" w:eastAsiaTheme="minorEastAsia" w:hAnsiTheme="minorHAnsi" w:cstheme="minorBidi"/>
          <w:i w:val="0"/>
          <w:noProof/>
          <w:sz w:val="22"/>
          <w:szCs w:val="22"/>
          <w:lang w:bidi="he-IL"/>
        </w:rPr>
      </w:pPr>
      <w:hyperlink w:anchor="_Toc458010523" w:history="1">
        <w:r w:rsidR="00346BE1" w:rsidRPr="000A639F">
          <w:rPr>
            <w:rStyle w:val="Hyperlink"/>
            <w:noProof/>
          </w:rPr>
          <w:t>6.2.1</w:t>
        </w:r>
        <w:r w:rsidR="00346BE1">
          <w:rPr>
            <w:rFonts w:asciiTheme="minorHAnsi" w:eastAsiaTheme="minorEastAsia" w:hAnsiTheme="minorHAnsi" w:cstheme="minorBidi"/>
            <w:i w:val="0"/>
            <w:noProof/>
            <w:sz w:val="22"/>
            <w:szCs w:val="22"/>
            <w:lang w:bidi="he-IL"/>
          </w:rPr>
          <w:tab/>
        </w:r>
        <w:r w:rsidR="00346BE1" w:rsidRPr="000A639F">
          <w:rPr>
            <w:rStyle w:val="Hyperlink"/>
            <w:noProof/>
          </w:rPr>
          <w:t>Input Current Drawn</w:t>
        </w:r>
        <w:r w:rsidR="00346BE1">
          <w:rPr>
            <w:noProof/>
            <w:webHidden/>
          </w:rPr>
          <w:tab/>
        </w:r>
        <w:r w:rsidR="00346BE1">
          <w:rPr>
            <w:noProof/>
            <w:webHidden/>
          </w:rPr>
          <w:fldChar w:fldCharType="begin"/>
        </w:r>
        <w:r w:rsidR="00346BE1">
          <w:rPr>
            <w:noProof/>
            <w:webHidden/>
          </w:rPr>
          <w:instrText xml:space="preserve"> PAGEREF _Toc458010523 \h </w:instrText>
        </w:r>
        <w:r w:rsidR="00346BE1">
          <w:rPr>
            <w:noProof/>
            <w:webHidden/>
          </w:rPr>
        </w:r>
        <w:r w:rsidR="00346BE1">
          <w:rPr>
            <w:noProof/>
            <w:webHidden/>
          </w:rPr>
          <w:fldChar w:fldCharType="separate"/>
        </w:r>
        <w:r w:rsidR="00346BE1">
          <w:rPr>
            <w:noProof/>
            <w:webHidden/>
          </w:rPr>
          <w:t>5</w:t>
        </w:r>
        <w:r w:rsidR="00346BE1">
          <w:rPr>
            <w:noProof/>
            <w:webHidden/>
          </w:rPr>
          <w:fldChar w:fldCharType="end"/>
        </w:r>
      </w:hyperlink>
    </w:p>
    <w:p w:rsidR="00346BE1" w:rsidRDefault="00BD5049">
      <w:pPr>
        <w:pStyle w:val="TOC3"/>
        <w:tabs>
          <w:tab w:val="left" w:pos="960"/>
        </w:tabs>
        <w:rPr>
          <w:rFonts w:asciiTheme="minorHAnsi" w:eastAsiaTheme="minorEastAsia" w:hAnsiTheme="minorHAnsi" w:cstheme="minorBidi"/>
          <w:i w:val="0"/>
          <w:noProof/>
          <w:sz w:val="22"/>
          <w:szCs w:val="22"/>
          <w:lang w:bidi="he-IL"/>
        </w:rPr>
      </w:pPr>
      <w:hyperlink w:anchor="_Toc458010524" w:history="1">
        <w:r w:rsidR="00346BE1" w:rsidRPr="000A639F">
          <w:rPr>
            <w:rStyle w:val="Hyperlink"/>
            <w:noProof/>
          </w:rPr>
          <w:t>6.2.2</w:t>
        </w:r>
        <w:r w:rsidR="00346BE1">
          <w:rPr>
            <w:rFonts w:asciiTheme="minorHAnsi" w:eastAsiaTheme="minorEastAsia" w:hAnsiTheme="minorHAnsi" w:cstheme="minorBidi"/>
            <w:i w:val="0"/>
            <w:noProof/>
            <w:sz w:val="22"/>
            <w:szCs w:val="22"/>
            <w:lang w:bidi="he-IL"/>
          </w:rPr>
          <w:tab/>
        </w:r>
        <w:r w:rsidR="00346BE1" w:rsidRPr="000A639F">
          <w:rPr>
            <w:rStyle w:val="Hyperlink"/>
            <w:noProof/>
          </w:rPr>
          <w:t>Power Supply Voltages</w:t>
        </w:r>
        <w:r w:rsidR="00346BE1">
          <w:rPr>
            <w:noProof/>
            <w:webHidden/>
          </w:rPr>
          <w:tab/>
        </w:r>
        <w:r w:rsidR="00346BE1">
          <w:rPr>
            <w:noProof/>
            <w:webHidden/>
          </w:rPr>
          <w:fldChar w:fldCharType="begin"/>
        </w:r>
        <w:r w:rsidR="00346BE1">
          <w:rPr>
            <w:noProof/>
            <w:webHidden/>
          </w:rPr>
          <w:instrText xml:space="preserve"> PAGEREF _Toc458010524 \h </w:instrText>
        </w:r>
        <w:r w:rsidR="00346BE1">
          <w:rPr>
            <w:noProof/>
            <w:webHidden/>
          </w:rPr>
        </w:r>
        <w:r w:rsidR="00346BE1">
          <w:rPr>
            <w:noProof/>
            <w:webHidden/>
          </w:rPr>
          <w:fldChar w:fldCharType="separate"/>
        </w:r>
        <w:r w:rsidR="00346BE1">
          <w:rPr>
            <w:noProof/>
            <w:webHidden/>
          </w:rPr>
          <w:t>5</w:t>
        </w:r>
        <w:r w:rsidR="00346BE1">
          <w:rPr>
            <w:noProof/>
            <w:webHidden/>
          </w:rPr>
          <w:fldChar w:fldCharType="end"/>
        </w:r>
      </w:hyperlink>
    </w:p>
    <w:p w:rsidR="00346BE1" w:rsidRDefault="00BD5049">
      <w:pPr>
        <w:pStyle w:val="TOC1"/>
        <w:rPr>
          <w:rFonts w:asciiTheme="minorHAnsi" w:eastAsiaTheme="minorEastAsia" w:hAnsiTheme="minorHAnsi" w:cstheme="minorBidi"/>
          <w:caps w:val="0"/>
          <w:noProof/>
          <w:sz w:val="22"/>
          <w:szCs w:val="22"/>
          <w:lang w:bidi="he-IL"/>
        </w:rPr>
      </w:pPr>
      <w:hyperlink w:anchor="_Toc458010525" w:history="1">
        <w:r w:rsidR="00346BE1" w:rsidRPr="000A639F">
          <w:rPr>
            <w:rStyle w:val="Hyperlink"/>
            <w:bCs/>
            <w:noProof/>
          </w:rPr>
          <w:t>7.0</w:t>
        </w:r>
        <w:r w:rsidR="00346BE1">
          <w:rPr>
            <w:rFonts w:asciiTheme="minorHAnsi" w:eastAsiaTheme="minorEastAsia" w:hAnsiTheme="minorHAnsi" w:cstheme="minorBidi"/>
            <w:caps w:val="0"/>
            <w:noProof/>
            <w:sz w:val="22"/>
            <w:szCs w:val="22"/>
            <w:lang w:bidi="he-IL"/>
          </w:rPr>
          <w:tab/>
        </w:r>
        <w:r w:rsidR="00346BE1" w:rsidRPr="000A639F">
          <w:rPr>
            <w:rStyle w:val="Hyperlink"/>
            <w:bCs/>
            <w:noProof/>
          </w:rPr>
          <w:t>FUNCTIONAL TEST PROCEDURE</w:t>
        </w:r>
        <w:r w:rsidR="00346BE1">
          <w:rPr>
            <w:noProof/>
            <w:webHidden/>
          </w:rPr>
          <w:tab/>
        </w:r>
        <w:r w:rsidR="00346BE1">
          <w:rPr>
            <w:noProof/>
            <w:webHidden/>
          </w:rPr>
          <w:fldChar w:fldCharType="begin"/>
        </w:r>
        <w:r w:rsidR="00346BE1">
          <w:rPr>
            <w:noProof/>
            <w:webHidden/>
          </w:rPr>
          <w:instrText xml:space="preserve"> PAGEREF _Toc458010525 \h </w:instrText>
        </w:r>
        <w:r w:rsidR="00346BE1">
          <w:rPr>
            <w:noProof/>
            <w:webHidden/>
          </w:rPr>
        </w:r>
        <w:r w:rsidR="00346BE1">
          <w:rPr>
            <w:noProof/>
            <w:webHidden/>
          </w:rPr>
          <w:fldChar w:fldCharType="separate"/>
        </w:r>
        <w:r w:rsidR="00346BE1">
          <w:rPr>
            <w:noProof/>
            <w:webHidden/>
          </w:rPr>
          <w:t>5</w:t>
        </w:r>
        <w:r w:rsidR="00346BE1">
          <w:rPr>
            <w:noProof/>
            <w:webHidden/>
          </w:rPr>
          <w:fldChar w:fldCharType="end"/>
        </w:r>
      </w:hyperlink>
    </w:p>
    <w:p w:rsidR="00346BE1" w:rsidRDefault="00BD5049">
      <w:pPr>
        <w:pStyle w:val="TOC2"/>
        <w:tabs>
          <w:tab w:val="left" w:pos="480"/>
        </w:tabs>
        <w:rPr>
          <w:rFonts w:asciiTheme="minorHAnsi" w:eastAsiaTheme="minorEastAsia" w:hAnsiTheme="minorHAnsi" w:cstheme="minorBidi"/>
          <w:smallCaps w:val="0"/>
          <w:noProof/>
          <w:sz w:val="22"/>
          <w:szCs w:val="22"/>
          <w:lang w:bidi="he-IL"/>
        </w:rPr>
      </w:pPr>
      <w:hyperlink w:anchor="_Toc458010526" w:history="1">
        <w:r w:rsidR="00346BE1" w:rsidRPr="000A639F">
          <w:rPr>
            <w:rStyle w:val="Hyperlink"/>
            <w:bCs/>
            <w:noProof/>
          </w:rPr>
          <w:t>7.1</w:t>
        </w:r>
        <w:r w:rsidR="00346BE1">
          <w:rPr>
            <w:rFonts w:asciiTheme="minorHAnsi" w:eastAsiaTheme="minorEastAsia" w:hAnsiTheme="minorHAnsi" w:cstheme="minorBidi"/>
            <w:smallCaps w:val="0"/>
            <w:noProof/>
            <w:sz w:val="22"/>
            <w:szCs w:val="22"/>
            <w:lang w:bidi="he-IL"/>
          </w:rPr>
          <w:tab/>
        </w:r>
        <w:r w:rsidR="00346BE1" w:rsidRPr="000A639F">
          <w:rPr>
            <w:rStyle w:val="Hyperlink"/>
            <w:bCs/>
            <w:noProof/>
          </w:rPr>
          <w:t>PHYSICAL DIMENSIONAL CHECK AND WEIGHT</w:t>
        </w:r>
        <w:r w:rsidR="00346BE1">
          <w:rPr>
            <w:noProof/>
            <w:webHidden/>
          </w:rPr>
          <w:tab/>
        </w:r>
        <w:r w:rsidR="00346BE1">
          <w:rPr>
            <w:noProof/>
            <w:webHidden/>
          </w:rPr>
          <w:fldChar w:fldCharType="begin"/>
        </w:r>
        <w:r w:rsidR="00346BE1">
          <w:rPr>
            <w:noProof/>
            <w:webHidden/>
          </w:rPr>
          <w:instrText xml:space="preserve"> PAGEREF _Toc458010526 \h </w:instrText>
        </w:r>
        <w:r w:rsidR="00346BE1">
          <w:rPr>
            <w:noProof/>
            <w:webHidden/>
          </w:rPr>
        </w:r>
        <w:r w:rsidR="00346BE1">
          <w:rPr>
            <w:noProof/>
            <w:webHidden/>
          </w:rPr>
          <w:fldChar w:fldCharType="separate"/>
        </w:r>
        <w:r w:rsidR="00346BE1">
          <w:rPr>
            <w:noProof/>
            <w:webHidden/>
          </w:rPr>
          <w:t>5</w:t>
        </w:r>
        <w:r w:rsidR="00346BE1">
          <w:rPr>
            <w:noProof/>
            <w:webHidden/>
          </w:rPr>
          <w:fldChar w:fldCharType="end"/>
        </w:r>
      </w:hyperlink>
    </w:p>
    <w:p w:rsidR="00346BE1" w:rsidRDefault="00BD5049">
      <w:pPr>
        <w:pStyle w:val="TOC2"/>
        <w:tabs>
          <w:tab w:val="left" w:pos="480"/>
        </w:tabs>
        <w:rPr>
          <w:rFonts w:asciiTheme="minorHAnsi" w:eastAsiaTheme="minorEastAsia" w:hAnsiTheme="minorHAnsi" w:cstheme="minorBidi"/>
          <w:smallCaps w:val="0"/>
          <w:noProof/>
          <w:sz w:val="22"/>
          <w:szCs w:val="22"/>
          <w:lang w:bidi="he-IL"/>
        </w:rPr>
      </w:pPr>
      <w:hyperlink w:anchor="_Toc458010527" w:history="1">
        <w:r w:rsidR="00346BE1" w:rsidRPr="000A639F">
          <w:rPr>
            <w:rStyle w:val="Hyperlink"/>
            <w:noProof/>
          </w:rPr>
          <w:t>7.2</w:t>
        </w:r>
        <w:r w:rsidR="00346BE1">
          <w:rPr>
            <w:rFonts w:asciiTheme="minorHAnsi" w:eastAsiaTheme="minorEastAsia" w:hAnsiTheme="minorHAnsi" w:cstheme="minorBidi"/>
            <w:smallCaps w:val="0"/>
            <w:noProof/>
            <w:sz w:val="22"/>
            <w:szCs w:val="22"/>
            <w:lang w:bidi="he-IL"/>
          </w:rPr>
          <w:tab/>
        </w:r>
        <w:r w:rsidR="00346BE1" w:rsidRPr="000A639F">
          <w:rPr>
            <w:rStyle w:val="Hyperlink"/>
            <w:noProof/>
          </w:rPr>
          <w:t>INSULATION RESISTANCE TEST</w:t>
        </w:r>
        <w:r w:rsidR="00346BE1">
          <w:rPr>
            <w:noProof/>
            <w:webHidden/>
          </w:rPr>
          <w:tab/>
        </w:r>
        <w:r w:rsidR="00346BE1">
          <w:rPr>
            <w:noProof/>
            <w:webHidden/>
          </w:rPr>
          <w:fldChar w:fldCharType="begin"/>
        </w:r>
        <w:r w:rsidR="00346BE1">
          <w:rPr>
            <w:noProof/>
            <w:webHidden/>
          </w:rPr>
          <w:instrText xml:space="preserve"> PAGEREF _Toc458010527 \h </w:instrText>
        </w:r>
        <w:r w:rsidR="00346BE1">
          <w:rPr>
            <w:noProof/>
            <w:webHidden/>
          </w:rPr>
        </w:r>
        <w:r w:rsidR="00346BE1">
          <w:rPr>
            <w:noProof/>
            <w:webHidden/>
          </w:rPr>
          <w:fldChar w:fldCharType="separate"/>
        </w:r>
        <w:r w:rsidR="00346BE1">
          <w:rPr>
            <w:noProof/>
            <w:webHidden/>
          </w:rPr>
          <w:t>6</w:t>
        </w:r>
        <w:r w:rsidR="00346BE1">
          <w:rPr>
            <w:noProof/>
            <w:webHidden/>
          </w:rPr>
          <w:fldChar w:fldCharType="end"/>
        </w:r>
      </w:hyperlink>
    </w:p>
    <w:p w:rsidR="00346BE1" w:rsidRDefault="00BD5049">
      <w:pPr>
        <w:pStyle w:val="TOC3"/>
        <w:tabs>
          <w:tab w:val="left" w:pos="960"/>
        </w:tabs>
        <w:rPr>
          <w:rFonts w:asciiTheme="minorHAnsi" w:eastAsiaTheme="minorEastAsia" w:hAnsiTheme="minorHAnsi" w:cstheme="minorBidi"/>
          <w:i w:val="0"/>
          <w:noProof/>
          <w:sz w:val="22"/>
          <w:szCs w:val="22"/>
          <w:lang w:bidi="he-IL"/>
        </w:rPr>
      </w:pPr>
      <w:hyperlink w:anchor="_Toc458010528" w:history="1">
        <w:r w:rsidR="00346BE1" w:rsidRPr="000A639F">
          <w:rPr>
            <w:rStyle w:val="Hyperlink"/>
            <w:noProof/>
          </w:rPr>
          <w:t>7.2.1</w:t>
        </w:r>
        <w:r w:rsidR="00346BE1">
          <w:rPr>
            <w:rFonts w:asciiTheme="minorHAnsi" w:eastAsiaTheme="minorEastAsia" w:hAnsiTheme="minorHAnsi" w:cstheme="minorBidi"/>
            <w:i w:val="0"/>
            <w:noProof/>
            <w:sz w:val="22"/>
            <w:szCs w:val="22"/>
            <w:lang w:bidi="he-IL"/>
          </w:rPr>
          <w:tab/>
        </w:r>
        <w:r w:rsidR="00346BE1" w:rsidRPr="000A639F">
          <w:rPr>
            <w:rStyle w:val="Hyperlink"/>
            <w:noProof/>
          </w:rPr>
          <w:t>CANBUS RESISTANCE TEST</w:t>
        </w:r>
        <w:r w:rsidR="00346BE1">
          <w:rPr>
            <w:noProof/>
            <w:webHidden/>
          </w:rPr>
          <w:tab/>
        </w:r>
        <w:r w:rsidR="00346BE1">
          <w:rPr>
            <w:noProof/>
            <w:webHidden/>
          </w:rPr>
          <w:fldChar w:fldCharType="begin"/>
        </w:r>
        <w:r w:rsidR="00346BE1">
          <w:rPr>
            <w:noProof/>
            <w:webHidden/>
          </w:rPr>
          <w:instrText xml:space="preserve"> PAGEREF _Toc458010528 \h </w:instrText>
        </w:r>
        <w:r w:rsidR="00346BE1">
          <w:rPr>
            <w:noProof/>
            <w:webHidden/>
          </w:rPr>
        </w:r>
        <w:r w:rsidR="00346BE1">
          <w:rPr>
            <w:noProof/>
            <w:webHidden/>
          </w:rPr>
          <w:fldChar w:fldCharType="separate"/>
        </w:r>
        <w:r w:rsidR="00346BE1">
          <w:rPr>
            <w:noProof/>
            <w:webHidden/>
          </w:rPr>
          <w:t>6</w:t>
        </w:r>
        <w:r w:rsidR="00346BE1">
          <w:rPr>
            <w:noProof/>
            <w:webHidden/>
          </w:rPr>
          <w:fldChar w:fldCharType="end"/>
        </w:r>
      </w:hyperlink>
    </w:p>
    <w:p w:rsidR="00346BE1" w:rsidRDefault="00BD5049">
      <w:pPr>
        <w:pStyle w:val="TOC2"/>
        <w:tabs>
          <w:tab w:val="left" w:pos="480"/>
        </w:tabs>
        <w:rPr>
          <w:rFonts w:asciiTheme="minorHAnsi" w:eastAsiaTheme="minorEastAsia" w:hAnsiTheme="minorHAnsi" w:cstheme="minorBidi"/>
          <w:smallCaps w:val="0"/>
          <w:noProof/>
          <w:sz w:val="22"/>
          <w:szCs w:val="22"/>
          <w:lang w:bidi="he-IL"/>
        </w:rPr>
      </w:pPr>
      <w:hyperlink w:anchor="_Toc458010529" w:history="1">
        <w:r w:rsidR="00346BE1" w:rsidRPr="000A639F">
          <w:rPr>
            <w:rStyle w:val="Hyperlink"/>
            <w:noProof/>
          </w:rPr>
          <w:t>7.3</w:t>
        </w:r>
        <w:r w:rsidR="00346BE1">
          <w:rPr>
            <w:rFonts w:asciiTheme="minorHAnsi" w:eastAsiaTheme="minorEastAsia" w:hAnsiTheme="minorHAnsi" w:cstheme="minorBidi"/>
            <w:smallCaps w:val="0"/>
            <w:noProof/>
            <w:sz w:val="22"/>
            <w:szCs w:val="22"/>
            <w:lang w:bidi="he-IL"/>
          </w:rPr>
          <w:tab/>
        </w:r>
        <w:r w:rsidR="00346BE1" w:rsidRPr="000A639F">
          <w:rPr>
            <w:rStyle w:val="Hyperlink"/>
            <w:noProof/>
          </w:rPr>
          <w:t>SEALING TEST</w:t>
        </w:r>
        <w:r w:rsidR="00346BE1">
          <w:rPr>
            <w:noProof/>
            <w:webHidden/>
          </w:rPr>
          <w:tab/>
        </w:r>
        <w:r w:rsidR="00346BE1">
          <w:rPr>
            <w:noProof/>
            <w:webHidden/>
          </w:rPr>
          <w:fldChar w:fldCharType="begin"/>
        </w:r>
        <w:r w:rsidR="00346BE1">
          <w:rPr>
            <w:noProof/>
            <w:webHidden/>
          </w:rPr>
          <w:instrText xml:space="preserve"> PAGEREF _Toc458010529 \h </w:instrText>
        </w:r>
        <w:r w:rsidR="00346BE1">
          <w:rPr>
            <w:noProof/>
            <w:webHidden/>
          </w:rPr>
        </w:r>
        <w:r w:rsidR="00346BE1">
          <w:rPr>
            <w:noProof/>
            <w:webHidden/>
          </w:rPr>
          <w:fldChar w:fldCharType="separate"/>
        </w:r>
        <w:r w:rsidR="00346BE1">
          <w:rPr>
            <w:noProof/>
            <w:webHidden/>
          </w:rPr>
          <w:t>6</w:t>
        </w:r>
        <w:r w:rsidR="00346BE1">
          <w:rPr>
            <w:noProof/>
            <w:webHidden/>
          </w:rPr>
          <w:fldChar w:fldCharType="end"/>
        </w:r>
      </w:hyperlink>
    </w:p>
    <w:p w:rsidR="00346BE1" w:rsidRDefault="00BD5049">
      <w:pPr>
        <w:pStyle w:val="TOC2"/>
        <w:tabs>
          <w:tab w:val="left" w:pos="480"/>
        </w:tabs>
        <w:rPr>
          <w:rFonts w:asciiTheme="minorHAnsi" w:eastAsiaTheme="minorEastAsia" w:hAnsiTheme="minorHAnsi" w:cstheme="minorBidi"/>
          <w:smallCaps w:val="0"/>
          <w:noProof/>
          <w:sz w:val="22"/>
          <w:szCs w:val="22"/>
          <w:lang w:bidi="he-IL"/>
        </w:rPr>
      </w:pPr>
      <w:hyperlink w:anchor="_Toc458010530" w:history="1">
        <w:r w:rsidR="00346BE1" w:rsidRPr="000A639F">
          <w:rPr>
            <w:rStyle w:val="Hyperlink"/>
            <w:noProof/>
          </w:rPr>
          <w:t>7.4</w:t>
        </w:r>
        <w:r w:rsidR="00346BE1">
          <w:rPr>
            <w:rFonts w:asciiTheme="minorHAnsi" w:eastAsiaTheme="minorEastAsia" w:hAnsiTheme="minorHAnsi" w:cstheme="minorBidi"/>
            <w:smallCaps w:val="0"/>
            <w:noProof/>
            <w:sz w:val="22"/>
            <w:szCs w:val="22"/>
            <w:lang w:bidi="he-IL"/>
          </w:rPr>
          <w:tab/>
        </w:r>
        <w:r w:rsidR="00346BE1" w:rsidRPr="000A639F">
          <w:rPr>
            <w:rStyle w:val="Hyperlink"/>
            <w:noProof/>
          </w:rPr>
          <w:t>COMMUNICATION TESTS</w:t>
        </w:r>
        <w:r w:rsidR="00346BE1">
          <w:rPr>
            <w:noProof/>
            <w:webHidden/>
          </w:rPr>
          <w:tab/>
        </w:r>
        <w:r w:rsidR="00346BE1">
          <w:rPr>
            <w:noProof/>
            <w:webHidden/>
          </w:rPr>
          <w:fldChar w:fldCharType="begin"/>
        </w:r>
        <w:r w:rsidR="00346BE1">
          <w:rPr>
            <w:noProof/>
            <w:webHidden/>
          </w:rPr>
          <w:instrText xml:space="preserve"> PAGEREF _Toc458010530 \h </w:instrText>
        </w:r>
        <w:r w:rsidR="00346BE1">
          <w:rPr>
            <w:noProof/>
            <w:webHidden/>
          </w:rPr>
        </w:r>
        <w:r w:rsidR="00346BE1">
          <w:rPr>
            <w:noProof/>
            <w:webHidden/>
          </w:rPr>
          <w:fldChar w:fldCharType="separate"/>
        </w:r>
        <w:r w:rsidR="00346BE1">
          <w:rPr>
            <w:noProof/>
            <w:webHidden/>
          </w:rPr>
          <w:t>6</w:t>
        </w:r>
        <w:r w:rsidR="00346BE1">
          <w:rPr>
            <w:noProof/>
            <w:webHidden/>
          </w:rPr>
          <w:fldChar w:fldCharType="end"/>
        </w:r>
      </w:hyperlink>
    </w:p>
    <w:p w:rsidR="00346BE1" w:rsidRDefault="00BD5049">
      <w:pPr>
        <w:pStyle w:val="TOC3"/>
        <w:tabs>
          <w:tab w:val="left" w:pos="960"/>
        </w:tabs>
        <w:rPr>
          <w:rFonts w:asciiTheme="minorHAnsi" w:eastAsiaTheme="minorEastAsia" w:hAnsiTheme="minorHAnsi" w:cstheme="minorBidi"/>
          <w:i w:val="0"/>
          <w:noProof/>
          <w:sz w:val="22"/>
          <w:szCs w:val="22"/>
          <w:lang w:bidi="he-IL"/>
        </w:rPr>
      </w:pPr>
      <w:hyperlink w:anchor="_Toc458010531" w:history="1">
        <w:r w:rsidR="00346BE1" w:rsidRPr="000A639F">
          <w:rPr>
            <w:rStyle w:val="Hyperlink"/>
            <w:noProof/>
          </w:rPr>
          <w:t>7.4.1</w:t>
        </w:r>
        <w:r w:rsidR="00346BE1">
          <w:rPr>
            <w:rFonts w:asciiTheme="minorHAnsi" w:eastAsiaTheme="minorEastAsia" w:hAnsiTheme="minorHAnsi" w:cstheme="minorBidi"/>
            <w:i w:val="0"/>
            <w:noProof/>
            <w:sz w:val="22"/>
            <w:szCs w:val="22"/>
            <w:lang w:bidi="he-IL"/>
          </w:rPr>
          <w:tab/>
        </w:r>
        <w:r w:rsidR="00346BE1" w:rsidRPr="000A639F">
          <w:rPr>
            <w:rStyle w:val="Hyperlink"/>
            <w:noProof/>
          </w:rPr>
          <w:t>Serial RS-232 Communication Test</w:t>
        </w:r>
        <w:r w:rsidR="00346BE1">
          <w:rPr>
            <w:noProof/>
            <w:webHidden/>
          </w:rPr>
          <w:tab/>
        </w:r>
        <w:r w:rsidR="00346BE1">
          <w:rPr>
            <w:noProof/>
            <w:webHidden/>
          </w:rPr>
          <w:fldChar w:fldCharType="begin"/>
        </w:r>
        <w:r w:rsidR="00346BE1">
          <w:rPr>
            <w:noProof/>
            <w:webHidden/>
          </w:rPr>
          <w:instrText xml:space="preserve"> PAGEREF _Toc458010531 \h </w:instrText>
        </w:r>
        <w:r w:rsidR="00346BE1">
          <w:rPr>
            <w:noProof/>
            <w:webHidden/>
          </w:rPr>
        </w:r>
        <w:r w:rsidR="00346BE1">
          <w:rPr>
            <w:noProof/>
            <w:webHidden/>
          </w:rPr>
          <w:fldChar w:fldCharType="separate"/>
        </w:r>
        <w:r w:rsidR="00346BE1">
          <w:rPr>
            <w:noProof/>
            <w:webHidden/>
          </w:rPr>
          <w:t>6</w:t>
        </w:r>
        <w:r w:rsidR="00346BE1">
          <w:rPr>
            <w:noProof/>
            <w:webHidden/>
          </w:rPr>
          <w:fldChar w:fldCharType="end"/>
        </w:r>
      </w:hyperlink>
    </w:p>
    <w:p w:rsidR="00346BE1" w:rsidRDefault="00BD5049">
      <w:pPr>
        <w:pStyle w:val="TOC3"/>
        <w:tabs>
          <w:tab w:val="left" w:pos="960"/>
        </w:tabs>
        <w:rPr>
          <w:rFonts w:asciiTheme="minorHAnsi" w:eastAsiaTheme="minorEastAsia" w:hAnsiTheme="minorHAnsi" w:cstheme="minorBidi"/>
          <w:i w:val="0"/>
          <w:noProof/>
          <w:sz w:val="22"/>
          <w:szCs w:val="22"/>
          <w:lang w:bidi="he-IL"/>
        </w:rPr>
      </w:pPr>
      <w:hyperlink w:anchor="_Toc458010532" w:history="1">
        <w:r w:rsidR="00346BE1" w:rsidRPr="000A639F">
          <w:rPr>
            <w:rStyle w:val="Hyperlink"/>
            <w:noProof/>
          </w:rPr>
          <w:t>7.4.2</w:t>
        </w:r>
        <w:r w:rsidR="00346BE1">
          <w:rPr>
            <w:rFonts w:asciiTheme="minorHAnsi" w:eastAsiaTheme="minorEastAsia" w:hAnsiTheme="minorHAnsi" w:cstheme="minorBidi"/>
            <w:i w:val="0"/>
            <w:noProof/>
            <w:sz w:val="22"/>
            <w:szCs w:val="22"/>
            <w:lang w:bidi="he-IL"/>
          </w:rPr>
          <w:tab/>
        </w:r>
        <w:r w:rsidR="00346BE1" w:rsidRPr="000A639F">
          <w:rPr>
            <w:rStyle w:val="Hyperlink"/>
            <w:noProof/>
          </w:rPr>
          <w:t>CAN Bus Communication Test</w:t>
        </w:r>
        <w:r w:rsidR="00346BE1">
          <w:rPr>
            <w:noProof/>
            <w:webHidden/>
          </w:rPr>
          <w:tab/>
        </w:r>
        <w:r w:rsidR="00346BE1">
          <w:rPr>
            <w:noProof/>
            <w:webHidden/>
          </w:rPr>
          <w:fldChar w:fldCharType="begin"/>
        </w:r>
        <w:r w:rsidR="00346BE1">
          <w:rPr>
            <w:noProof/>
            <w:webHidden/>
          </w:rPr>
          <w:instrText xml:space="preserve"> PAGEREF _Toc458010532 \h </w:instrText>
        </w:r>
        <w:r w:rsidR="00346BE1">
          <w:rPr>
            <w:noProof/>
            <w:webHidden/>
          </w:rPr>
        </w:r>
        <w:r w:rsidR="00346BE1">
          <w:rPr>
            <w:noProof/>
            <w:webHidden/>
          </w:rPr>
          <w:fldChar w:fldCharType="separate"/>
        </w:r>
        <w:r w:rsidR="00346BE1">
          <w:rPr>
            <w:noProof/>
            <w:webHidden/>
          </w:rPr>
          <w:t>6</w:t>
        </w:r>
        <w:r w:rsidR="00346BE1">
          <w:rPr>
            <w:noProof/>
            <w:webHidden/>
          </w:rPr>
          <w:fldChar w:fldCharType="end"/>
        </w:r>
      </w:hyperlink>
    </w:p>
    <w:p w:rsidR="00346BE1" w:rsidRDefault="00BD5049">
      <w:pPr>
        <w:pStyle w:val="TOC2"/>
        <w:tabs>
          <w:tab w:val="left" w:pos="480"/>
        </w:tabs>
        <w:rPr>
          <w:rFonts w:asciiTheme="minorHAnsi" w:eastAsiaTheme="minorEastAsia" w:hAnsiTheme="minorHAnsi" w:cstheme="minorBidi"/>
          <w:smallCaps w:val="0"/>
          <w:noProof/>
          <w:sz w:val="22"/>
          <w:szCs w:val="22"/>
          <w:lang w:bidi="he-IL"/>
        </w:rPr>
      </w:pPr>
      <w:hyperlink w:anchor="_Toc458010533" w:history="1">
        <w:r w:rsidR="00346BE1" w:rsidRPr="000A639F">
          <w:rPr>
            <w:rStyle w:val="Hyperlink"/>
            <w:noProof/>
          </w:rPr>
          <w:t>7.5</w:t>
        </w:r>
        <w:r w:rsidR="00346BE1">
          <w:rPr>
            <w:rFonts w:asciiTheme="minorHAnsi" w:eastAsiaTheme="minorEastAsia" w:hAnsiTheme="minorHAnsi" w:cstheme="minorBidi"/>
            <w:smallCaps w:val="0"/>
            <w:noProof/>
            <w:sz w:val="22"/>
            <w:szCs w:val="22"/>
            <w:lang w:bidi="he-IL"/>
          </w:rPr>
          <w:tab/>
        </w:r>
        <w:r w:rsidR="00346BE1" w:rsidRPr="000A639F">
          <w:rPr>
            <w:rStyle w:val="Hyperlink"/>
            <w:noProof/>
          </w:rPr>
          <w:t>PERFORMANCE TESTS</w:t>
        </w:r>
        <w:r w:rsidR="00346BE1">
          <w:rPr>
            <w:noProof/>
            <w:webHidden/>
          </w:rPr>
          <w:tab/>
        </w:r>
        <w:r w:rsidR="00346BE1">
          <w:rPr>
            <w:noProof/>
            <w:webHidden/>
          </w:rPr>
          <w:fldChar w:fldCharType="begin"/>
        </w:r>
        <w:r w:rsidR="00346BE1">
          <w:rPr>
            <w:noProof/>
            <w:webHidden/>
          </w:rPr>
          <w:instrText xml:space="preserve"> PAGEREF _Toc458010533 \h </w:instrText>
        </w:r>
        <w:r w:rsidR="00346BE1">
          <w:rPr>
            <w:noProof/>
            <w:webHidden/>
          </w:rPr>
        </w:r>
        <w:r w:rsidR="00346BE1">
          <w:rPr>
            <w:noProof/>
            <w:webHidden/>
          </w:rPr>
          <w:fldChar w:fldCharType="separate"/>
        </w:r>
        <w:r w:rsidR="00346BE1">
          <w:rPr>
            <w:noProof/>
            <w:webHidden/>
          </w:rPr>
          <w:t>7</w:t>
        </w:r>
        <w:r w:rsidR="00346BE1">
          <w:rPr>
            <w:noProof/>
            <w:webHidden/>
          </w:rPr>
          <w:fldChar w:fldCharType="end"/>
        </w:r>
      </w:hyperlink>
    </w:p>
    <w:p w:rsidR="00346BE1" w:rsidRDefault="00BD5049">
      <w:pPr>
        <w:pStyle w:val="TOC3"/>
        <w:tabs>
          <w:tab w:val="left" w:pos="960"/>
        </w:tabs>
        <w:rPr>
          <w:rFonts w:asciiTheme="minorHAnsi" w:eastAsiaTheme="minorEastAsia" w:hAnsiTheme="minorHAnsi" w:cstheme="minorBidi"/>
          <w:i w:val="0"/>
          <w:noProof/>
          <w:sz w:val="22"/>
          <w:szCs w:val="22"/>
          <w:lang w:bidi="he-IL"/>
        </w:rPr>
      </w:pPr>
      <w:hyperlink w:anchor="_Toc458010534" w:history="1">
        <w:r w:rsidR="00346BE1" w:rsidRPr="000A639F">
          <w:rPr>
            <w:rStyle w:val="Hyperlink"/>
            <w:noProof/>
          </w:rPr>
          <w:t>7.5.1</w:t>
        </w:r>
        <w:r w:rsidR="00346BE1">
          <w:rPr>
            <w:rFonts w:asciiTheme="minorHAnsi" w:eastAsiaTheme="minorEastAsia" w:hAnsiTheme="minorHAnsi" w:cstheme="minorBidi"/>
            <w:i w:val="0"/>
            <w:noProof/>
            <w:sz w:val="22"/>
            <w:szCs w:val="22"/>
            <w:lang w:bidi="he-IL"/>
          </w:rPr>
          <w:tab/>
        </w:r>
        <w:r w:rsidR="00346BE1" w:rsidRPr="000A639F">
          <w:rPr>
            <w:rStyle w:val="Hyperlink"/>
            <w:noProof/>
          </w:rPr>
          <w:t>Reverse Polarity Test</w:t>
        </w:r>
        <w:r w:rsidR="00346BE1">
          <w:rPr>
            <w:noProof/>
            <w:webHidden/>
          </w:rPr>
          <w:tab/>
        </w:r>
        <w:r w:rsidR="00346BE1">
          <w:rPr>
            <w:noProof/>
            <w:webHidden/>
          </w:rPr>
          <w:fldChar w:fldCharType="begin"/>
        </w:r>
        <w:r w:rsidR="00346BE1">
          <w:rPr>
            <w:noProof/>
            <w:webHidden/>
          </w:rPr>
          <w:instrText xml:space="preserve"> PAGEREF _Toc458010534 \h </w:instrText>
        </w:r>
        <w:r w:rsidR="00346BE1">
          <w:rPr>
            <w:noProof/>
            <w:webHidden/>
          </w:rPr>
        </w:r>
        <w:r w:rsidR="00346BE1">
          <w:rPr>
            <w:noProof/>
            <w:webHidden/>
          </w:rPr>
          <w:fldChar w:fldCharType="separate"/>
        </w:r>
        <w:r w:rsidR="00346BE1">
          <w:rPr>
            <w:noProof/>
            <w:webHidden/>
          </w:rPr>
          <w:t>7</w:t>
        </w:r>
        <w:r w:rsidR="00346BE1">
          <w:rPr>
            <w:noProof/>
            <w:webHidden/>
          </w:rPr>
          <w:fldChar w:fldCharType="end"/>
        </w:r>
      </w:hyperlink>
    </w:p>
    <w:p w:rsidR="00346BE1" w:rsidRDefault="00BD5049">
      <w:pPr>
        <w:pStyle w:val="TOC3"/>
        <w:tabs>
          <w:tab w:val="left" w:pos="960"/>
        </w:tabs>
        <w:rPr>
          <w:rFonts w:asciiTheme="minorHAnsi" w:eastAsiaTheme="minorEastAsia" w:hAnsiTheme="minorHAnsi" w:cstheme="minorBidi"/>
          <w:i w:val="0"/>
          <w:noProof/>
          <w:sz w:val="22"/>
          <w:szCs w:val="22"/>
          <w:lang w:bidi="he-IL"/>
        </w:rPr>
      </w:pPr>
      <w:hyperlink w:anchor="_Toc458010535" w:history="1">
        <w:r w:rsidR="00346BE1" w:rsidRPr="000A639F">
          <w:rPr>
            <w:rStyle w:val="Hyperlink"/>
            <w:noProof/>
          </w:rPr>
          <w:t>7.5.2</w:t>
        </w:r>
        <w:r w:rsidR="00346BE1">
          <w:rPr>
            <w:rFonts w:asciiTheme="minorHAnsi" w:eastAsiaTheme="minorEastAsia" w:hAnsiTheme="minorHAnsi" w:cstheme="minorBidi"/>
            <w:i w:val="0"/>
            <w:noProof/>
            <w:sz w:val="22"/>
            <w:szCs w:val="22"/>
            <w:lang w:bidi="he-IL"/>
          </w:rPr>
          <w:tab/>
        </w:r>
        <w:r w:rsidR="00346BE1" w:rsidRPr="000A639F">
          <w:rPr>
            <w:rStyle w:val="Hyperlink"/>
            <w:noProof/>
          </w:rPr>
          <w:t>Enable Test</w:t>
        </w:r>
        <w:r w:rsidR="00346BE1">
          <w:rPr>
            <w:noProof/>
            <w:webHidden/>
          </w:rPr>
          <w:tab/>
        </w:r>
        <w:r w:rsidR="00346BE1">
          <w:rPr>
            <w:noProof/>
            <w:webHidden/>
          </w:rPr>
          <w:fldChar w:fldCharType="begin"/>
        </w:r>
        <w:r w:rsidR="00346BE1">
          <w:rPr>
            <w:noProof/>
            <w:webHidden/>
          </w:rPr>
          <w:instrText xml:space="preserve"> PAGEREF _Toc458010535 \h </w:instrText>
        </w:r>
        <w:r w:rsidR="00346BE1">
          <w:rPr>
            <w:noProof/>
            <w:webHidden/>
          </w:rPr>
        </w:r>
        <w:r w:rsidR="00346BE1">
          <w:rPr>
            <w:noProof/>
            <w:webHidden/>
          </w:rPr>
          <w:fldChar w:fldCharType="separate"/>
        </w:r>
        <w:r w:rsidR="00346BE1">
          <w:rPr>
            <w:noProof/>
            <w:webHidden/>
          </w:rPr>
          <w:t>7</w:t>
        </w:r>
        <w:r w:rsidR="00346BE1">
          <w:rPr>
            <w:noProof/>
            <w:webHidden/>
          </w:rPr>
          <w:fldChar w:fldCharType="end"/>
        </w:r>
      </w:hyperlink>
    </w:p>
    <w:p w:rsidR="00346BE1" w:rsidRDefault="00BD5049">
      <w:pPr>
        <w:pStyle w:val="TOC3"/>
        <w:tabs>
          <w:tab w:val="left" w:pos="960"/>
        </w:tabs>
        <w:rPr>
          <w:rFonts w:asciiTheme="minorHAnsi" w:eastAsiaTheme="minorEastAsia" w:hAnsiTheme="minorHAnsi" w:cstheme="minorBidi"/>
          <w:i w:val="0"/>
          <w:noProof/>
          <w:sz w:val="22"/>
          <w:szCs w:val="22"/>
          <w:lang w:bidi="he-IL"/>
        </w:rPr>
      </w:pPr>
      <w:hyperlink w:anchor="_Toc458010536" w:history="1">
        <w:r w:rsidR="00346BE1" w:rsidRPr="000A639F">
          <w:rPr>
            <w:rStyle w:val="Hyperlink"/>
            <w:noProof/>
          </w:rPr>
          <w:t>7.5.3</w:t>
        </w:r>
        <w:r w:rsidR="00346BE1">
          <w:rPr>
            <w:rFonts w:asciiTheme="minorHAnsi" w:eastAsiaTheme="minorEastAsia" w:hAnsiTheme="minorHAnsi" w:cstheme="minorBidi"/>
            <w:i w:val="0"/>
            <w:noProof/>
            <w:sz w:val="22"/>
            <w:szCs w:val="22"/>
            <w:lang w:bidi="he-IL"/>
          </w:rPr>
          <w:tab/>
        </w:r>
        <w:r w:rsidR="00346BE1" w:rsidRPr="000A639F">
          <w:rPr>
            <w:rStyle w:val="Hyperlink"/>
            <w:noProof/>
          </w:rPr>
          <w:t>Stop Time Test</w:t>
        </w:r>
        <w:r w:rsidR="00346BE1">
          <w:rPr>
            <w:noProof/>
            <w:webHidden/>
          </w:rPr>
          <w:tab/>
        </w:r>
        <w:r w:rsidR="00346BE1">
          <w:rPr>
            <w:noProof/>
            <w:webHidden/>
          </w:rPr>
          <w:fldChar w:fldCharType="begin"/>
        </w:r>
        <w:r w:rsidR="00346BE1">
          <w:rPr>
            <w:noProof/>
            <w:webHidden/>
          </w:rPr>
          <w:instrText xml:space="preserve"> PAGEREF _Toc458010536 \h </w:instrText>
        </w:r>
        <w:r w:rsidR="00346BE1">
          <w:rPr>
            <w:noProof/>
            <w:webHidden/>
          </w:rPr>
        </w:r>
        <w:r w:rsidR="00346BE1">
          <w:rPr>
            <w:noProof/>
            <w:webHidden/>
          </w:rPr>
          <w:fldChar w:fldCharType="separate"/>
        </w:r>
        <w:r w:rsidR="00346BE1">
          <w:rPr>
            <w:noProof/>
            <w:webHidden/>
          </w:rPr>
          <w:t>7</w:t>
        </w:r>
        <w:r w:rsidR="00346BE1">
          <w:rPr>
            <w:noProof/>
            <w:webHidden/>
          </w:rPr>
          <w:fldChar w:fldCharType="end"/>
        </w:r>
      </w:hyperlink>
    </w:p>
    <w:p w:rsidR="00346BE1" w:rsidRDefault="00BD5049">
      <w:pPr>
        <w:pStyle w:val="TOC3"/>
        <w:tabs>
          <w:tab w:val="left" w:pos="960"/>
        </w:tabs>
        <w:rPr>
          <w:rFonts w:asciiTheme="minorHAnsi" w:eastAsiaTheme="minorEastAsia" w:hAnsiTheme="minorHAnsi" w:cstheme="minorBidi"/>
          <w:i w:val="0"/>
          <w:noProof/>
          <w:sz w:val="22"/>
          <w:szCs w:val="22"/>
          <w:lang w:bidi="he-IL"/>
        </w:rPr>
      </w:pPr>
      <w:hyperlink w:anchor="_Toc458010537" w:history="1">
        <w:r w:rsidR="00346BE1" w:rsidRPr="000A639F">
          <w:rPr>
            <w:rStyle w:val="Hyperlink"/>
            <w:noProof/>
          </w:rPr>
          <w:t>7.5.4</w:t>
        </w:r>
        <w:r w:rsidR="00346BE1">
          <w:rPr>
            <w:rFonts w:asciiTheme="minorHAnsi" w:eastAsiaTheme="minorEastAsia" w:hAnsiTheme="minorHAnsi" w:cstheme="minorBidi"/>
            <w:i w:val="0"/>
            <w:noProof/>
            <w:sz w:val="22"/>
            <w:szCs w:val="22"/>
            <w:lang w:bidi="he-IL"/>
          </w:rPr>
          <w:tab/>
        </w:r>
        <w:r w:rsidR="00346BE1" w:rsidRPr="000A639F">
          <w:rPr>
            <w:rStyle w:val="Hyperlink"/>
            <w:noProof/>
          </w:rPr>
          <w:t>Speed Command Test</w:t>
        </w:r>
        <w:r w:rsidR="00346BE1">
          <w:rPr>
            <w:noProof/>
            <w:webHidden/>
          </w:rPr>
          <w:tab/>
        </w:r>
        <w:r w:rsidR="00346BE1">
          <w:rPr>
            <w:noProof/>
            <w:webHidden/>
          </w:rPr>
          <w:fldChar w:fldCharType="begin"/>
        </w:r>
        <w:r w:rsidR="00346BE1">
          <w:rPr>
            <w:noProof/>
            <w:webHidden/>
          </w:rPr>
          <w:instrText xml:space="preserve"> PAGEREF _Toc458010537 \h </w:instrText>
        </w:r>
        <w:r w:rsidR="00346BE1">
          <w:rPr>
            <w:noProof/>
            <w:webHidden/>
          </w:rPr>
        </w:r>
        <w:r w:rsidR="00346BE1">
          <w:rPr>
            <w:noProof/>
            <w:webHidden/>
          </w:rPr>
          <w:fldChar w:fldCharType="separate"/>
        </w:r>
        <w:r w:rsidR="00346BE1">
          <w:rPr>
            <w:noProof/>
            <w:webHidden/>
          </w:rPr>
          <w:t>8</w:t>
        </w:r>
        <w:r w:rsidR="00346BE1">
          <w:rPr>
            <w:noProof/>
            <w:webHidden/>
          </w:rPr>
          <w:fldChar w:fldCharType="end"/>
        </w:r>
      </w:hyperlink>
    </w:p>
    <w:p w:rsidR="00346BE1" w:rsidRDefault="00BD5049">
      <w:pPr>
        <w:pStyle w:val="TOC3"/>
        <w:tabs>
          <w:tab w:val="left" w:pos="960"/>
        </w:tabs>
        <w:rPr>
          <w:rFonts w:asciiTheme="minorHAnsi" w:eastAsiaTheme="minorEastAsia" w:hAnsiTheme="minorHAnsi" w:cstheme="minorBidi"/>
          <w:i w:val="0"/>
          <w:noProof/>
          <w:sz w:val="22"/>
          <w:szCs w:val="22"/>
          <w:lang w:bidi="he-IL"/>
        </w:rPr>
      </w:pPr>
      <w:hyperlink w:anchor="_Toc458010538" w:history="1">
        <w:r w:rsidR="00346BE1" w:rsidRPr="000A639F">
          <w:rPr>
            <w:rStyle w:val="Hyperlink"/>
            <w:noProof/>
          </w:rPr>
          <w:t>7.5.5</w:t>
        </w:r>
        <w:r w:rsidR="00346BE1">
          <w:rPr>
            <w:rFonts w:asciiTheme="minorHAnsi" w:eastAsiaTheme="minorEastAsia" w:hAnsiTheme="minorHAnsi" w:cstheme="minorBidi"/>
            <w:i w:val="0"/>
            <w:noProof/>
            <w:sz w:val="22"/>
            <w:szCs w:val="22"/>
            <w:lang w:bidi="he-IL"/>
          </w:rPr>
          <w:tab/>
        </w:r>
        <w:r w:rsidR="00346BE1" w:rsidRPr="000A639F">
          <w:rPr>
            <w:rStyle w:val="Hyperlink"/>
            <w:noProof/>
          </w:rPr>
          <w:t>Temperature Sensor Calibration Test</w:t>
        </w:r>
        <w:r w:rsidR="00346BE1">
          <w:rPr>
            <w:noProof/>
            <w:webHidden/>
          </w:rPr>
          <w:tab/>
        </w:r>
        <w:r w:rsidR="00346BE1">
          <w:rPr>
            <w:noProof/>
            <w:webHidden/>
          </w:rPr>
          <w:fldChar w:fldCharType="begin"/>
        </w:r>
        <w:r w:rsidR="00346BE1">
          <w:rPr>
            <w:noProof/>
            <w:webHidden/>
          </w:rPr>
          <w:instrText xml:space="preserve"> PAGEREF _Toc458010538 \h </w:instrText>
        </w:r>
        <w:r w:rsidR="00346BE1">
          <w:rPr>
            <w:noProof/>
            <w:webHidden/>
          </w:rPr>
        </w:r>
        <w:r w:rsidR="00346BE1">
          <w:rPr>
            <w:noProof/>
            <w:webHidden/>
          </w:rPr>
          <w:fldChar w:fldCharType="separate"/>
        </w:r>
        <w:r w:rsidR="00346BE1">
          <w:rPr>
            <w:noProof/>
            <w:webHidden/>
          </w:rPr>
          <w:t>8</w:t>
        </w:r>
        <w:r w:rsidR="00346BE1">
          <w:rPr>
            <w:noProof/>
            <w:webHidden/>
          </w:rPr>
          <w:fldChar w:fldCharType="end"/>
        </w:r>
      </w:hyperlink>
    </w:p>
    <w:p w:rsidR="00346BE1" w:rsidRDefault="00BD5049">
      <w:pPr>
        <w:pStyle w:val="TOC3"/>
        <w:tabs>
          <w:tab w:val="left" w:pos="960"/>
        </w:tabs>
        <w:rPr>
          <w:rFonts w:asciiTheme="minorHAnsi" w:eastAsiaTheme="minorEastAsia" w:hAnsiTheme="minorHAnsi" w:cstheme="minorBidi"/>
          <w:i w:val="0"/>
          <w:noProof/>
          <w:sz w:val="22"/>
          <w:szCs w:val="22"/>
          <w:lang w:bidi="he-IL"/>
        </w:rPr>
      </w:pPr>
      <w:hyperlink w:anchor="_Toc458010539" w:history="1">
        <w:r w:rsidR="00346BE1" w:rsidRPr="000A639F">
          <w:rPr>
            <w:rStyle w:val="Hyperlink"/>
            <w:noProof/>
          </w:rPr>
          <w:t>7.5.6</w:t>
        </w:r>
        <w:r w:rsidR="00346BE1">
          <w:rPr>
            <w:rFonts w:asciiTheme="minorHAnsi" w:eastAsiaTheme="minorEastAsia" w:hAnsiTheme="minorHAnsi" w:cstheme="minorBidi"/>
            <w:i w:val="0"/>
            <w:noProof/>
            <w:sz w:val="22"/>
            <w:szCs w:val="22"/>
            <w:lang w:bidi="he-IL"/>
          </w:rPr>
          <w:tab/>
        </w:r>
        <w:r w:rsidR="00346BE1" w:rsidRPr="000A639F">
          <w:rPr>
            <w:rStyle w:val="Hyperlink"/>
            <w:noProof/>
          </w:rPr>
          <w:t>Burn-in Test</w:t>
        </w:r>
        <w:r w:rsidR="00346BE1">
          <w:rPr>
            <w:noProof/>
            <w:webHidden/>
          </w:rPr>
          <w:tab/>
        </w:r>
        <w:r w:rsidR="00346BE1">
          <w:rPr>
            <w:noProof/>
            <w:webHidden/>
          </w:rPr>
          <w:fldChar w:fldCharType="begin"/>
        </w:r>
        <w:r w:rsidR="00346BE1">
          <w:rPr>
            <w:noProof/>
            <w:webHidden/>
          </w:rPr>
          <w:instrText xml:space="preserve"> PAGEREF _Toc458010539 \h </w:instrText>
        </w:r>
        <w:r w:rsidR="00346BE1">
          <w:rPr>
            <w:noProof/>
            <w:webHidden/>
          </w:rPr>
        </w:r>
        <w:r w:rsidR="00346BE1">
          <w:rPr>
            <w:noProof/>
            <w:webHidden/>
          </w:rPr>
          <w:fldChar w:fldCharType="separate"/>
        </w:r>
        <w:r w:rsidR="00346BE1">
          <w:rPr>
            <w:noProof/>
            <w:webHidden/>
          </w:rPr>
          <w:t>9</w:t>
        </w:r>
        <w:r w:rsidR="00346BE1">
          <w:rPr>
            <w:noProof/>
            <w:webHidden/>
          </w:rPr>
          <w:fldChar w:fldCharType="end"/>
        </w:r>
      </w:hyperlink>
    </w:p>
    <w:p w:rsidR="00346BE1" w:rsidRDefault="00BD5049">
      <w:pPr>
        <w:pStyle w:val="TOC1"/>
        <w:rPr>
          <w:rFonts w:asciiTheme="minorHAnsi" w:eastAsiaTheme="minorEastAsia" w:hAnsiTheme="minorHAnsi" w:cstheme="minorBidi"/>
          <w:caps w:val="0"/>
          <w:noProof/>
          <w:sz w:val="22"/>
          <w:szCs w:val="22"/>
          <w:lang w:bidi="he-IL"/>
        </w:rPr>
      </w:pPr>
      <w:hyperlink w:anchor="_Toc458010540" w:history="1">
        <w:r w:rsidR="00346BE1" w:rsidRPr="000A639F">
          <w:rPr>
            <w:rStyle w:val="Hyperlink"/>
            <w:noProof/>
          </w:rPr>
          <w:t>APPENDIX a – CONTROLLER Test Data SHEET</w:t>
        </w:r>
        <w:r w:rsidR="00346BE1">
          <w:rPr>
            <w:noProof/>
            <w:webHidden/>
          </w:rPr>
          <w:tab/>
        </w:r>
        <w:r w:rsidR="00346BE1">
          <w:rPr>
            <w:noProof/>
            <w:webHidden/>
          </w:rPr>
          <w:fldChar w:fldCharType="begin"/>
        </w:r>
        <w:r w:rsidR="00346BE1">
          <w:rPr>
            <w:noProof/>
            <w:webHidden/>
          </w:rPr>
          <w:instrText xml:space="preserve"> PAGEREF _Toc458010540 \h </w:instrText>
        </w:r>
        <w:r w:rsidR="00346BE1">
          <w:rPr>
            <w:noProof/>
            <w:webHidden/>
          </w:rPr>
        </w:r>
        <w:r w:rsidR="00346BE1">
          <w:rPr>
            <w:noProof/>
            <w:webHidden/>
          </w:rPr>
          <w:fldChar w:fldCharType="separate"/>
        </w:r>
        <w:r w:rsidR="00346BE1">
          <w:rPr>
            <w:noProof/>
            <w:webHidden/>
          </w:rPr>
          <w:t>10</w:t>
        </w:r>
        <w:r w:rsidR="00346BE1">
          <w:rPr>
            <w:noProof/>
            <w:webHidden/>
          </w:rPr>
          <w:fldChar w:fldCharType="end"/>
        </w:r>
      </w:hyperlink>
    </w:p>
    <w:p w:rsidR="00346BE1" w:rsidRDefault="00BD5049">
      <w:pPr>
        <w:pStyle w:val="TOC1"/>
        <w:rPr>
          <w:rFonts w:asciiTheme="minorHAnsi" w:eastAsiaTheme="minorEastAsia" w:hAnsiTheme="minorHAnsi" w:cstheme="minorBidi"/>
          <w:caps w:val="0"/>
          <w:noProof/>
          <w:sz w:val="22"/>
          <w:szCs w:val="22"/>
          <w:lang w:bidi="he-IL"/>
        </w:rPr>
      </w:pPr>
      <w:hyperlink w:anchor="_Toc458010541" w:history="1">
        <w:r w:rsidR="00346BE1" w:rsidRPr="000A639F">
          <w:rPr>
            <w:rStyle w:val="Hyperlink"/>
            <w:noProof/>
          </w:rPr>
          <w:t>APPENDIX B – kty83/110 silicon Temperature SEnsor resistance table</w:t>
        </w:r>
        <w:r w:rsidR="00346BE1">
          <w:rPr>
            <w:noProof/>
            <w:webHidden/>
          </w:rPr>
          <w:tab/>
        </w:r>
        <w:r w:rsidR="00346BE1">
          <w:rPr>
            <w:noProof/>
            <w:webHidden/>
          </w:rPr>
          <w:fldChar w:fldCharType="begin"/>
        </w:r>
        <w:r w:rsidR="00346BE1">
          <w:rPr>
            <w:noProof/>
            <w:webHidden/>
          </w:rPr>
          <w:instrText xml:space="preserve"> PAGEREF _Toc458010541 \h </w:instrText>
        </w:r>
        <w:r w:rsidR="00346BE1">
          <w:rPr>
            <w:noProof/>
            <w:webHidden/>
          </w:rPr>
        </w:r>
        <w:r w:rsidR="00346BE1">
          <w:rPr>
            <w:noProof/>
            <w:webHidden/>
          </w:rPr>
          <w:fldChar w:fldCharType="separate"/>
        </w:r>
        <w:r w:rsidR="00346BE1">
          <w:rPr>
            <w:noProof/>
            <w:webHidden/>
          </w:rPr>
          <w:t>13</w:t>
        </w:r>
        <w:r w:rsidR="00346BE1">
          <w:rPr>
            <w:noProof/>
            <w:webHidden/>
          </w:rPr>
          <w:fldChar w:fldCharType="end"/>
        </w:r>
      </w:hyperlink>
    </w:p>
    <w:p w:rsidR="003F1996" w:rsidRPr="00E76BFC" w:rsidRDefault="00060379" w:rsidP="003F1996">
      <w:pPr>
        <w:pStyle w:val="TOC2"/>
        <w:rPr>
          <w:rFonts w:ascii="Arial" w:hAnsi="Arial" w:cs="Arial"/>
          <w:b/>
          <w:caps/>
          <w:color w:val="000000"/>
        </w:rPr>
      </w:pPr>
      <w:r w:rsidRPr="0006314D">
        <w:rPr>
          <w:rFonts w:ascii="Arial" w:hAnsi="Arial" w:cs="Arial"/>
          <w:b/>
          <w:caps/>
          <w:color w:val="000000"/>
        </w:rPr>
        <w:fldChar w:fldCharType="end"/>
      </w:r>
    </w:p>
    <w:p w:rsidR="003F1996" w:rsidRPr="00C5631C" w:rsidRDefault="003F1996" w:rsidP="00B83767">
      <w:pPr>
        <w:pStyle w:val="Heading1"/>
        <w:spacing w:after="120"/>
      </w:pPr>
      <w:r w:rsidRPr="00C5631C">
        <w:br w:type="page"/>
      </w:r>
      <w:bookmarkStart w:id="4" w:name="_Toc45013178"/>
      <w:bookmarkStart w:id="5" w:name="_Toc458010513"/>
      <w:r w:rsidR="002C6557">
        <w:lastRenderedPageBreak/>
        <w:t>INTRODUCTION</w:t>
      </w:r>
      <w:bookmarkEnd w:id="4"/>
      <w:bookmarkEnd w:id="5"/>
    </w:p>
    <w:p w:rsidR="002C6557" w:rsidRDefault="002C6557" w:rsidP="002C6557">
      <w:pPr>
        <w:pStyle w:val="BodyText"/>
        <w:rPr>
          <w:color w:val="000000"/>
        </w:rPr>
      </w:pPr>
      <w:r w:rsidRPr="00581525">
        <w:rPr>
          <w:color w:val="000000"/>
        </w:rPr>
        <w:t>The</w:t>
      </w:r>
      <w:r w:rsidRPr="002C6557">
        <w:rPr>
          <w:color w:val="000000"/>
        </w:rPr>
        <w:t xml:space="preserve"> </w:t>
      </w:r>
      <w:r w:rsidR="00A31B64">
        <w:rPr>
          <w:color w:val="000000"/>
        </w:rPr>
        <w:t>A</w:t>
      </w:r>
      <w:r w:rsidR="00FD3412">
        <w:rPr>
          <w:color w:val="000000"/>
        </w:rPr>
        <w:t>ir Handling Unit (A</w:t>
      </w:r>
      <w:r w:rsidR="00A31B64">
        <w:rPr>
          <w:color w:val="000000"/>
        </w:rPr>
        <w:t>HU</w:t>
      </w:r>
      <w:r w:rsidR="00FD3412">
        <w:rPr>
          <w:color w:val="000000"/>
        </w:rPr>
        <w:t>)</w:t>
      </w:r>
      <w:r w:rsidR="004F0186">
        <w:rPr>
          <w:color w:val="000000"/>
        </w:rPr>
        <w:t xml:space="preserve"> Motor Controller </w:t>
      </w:r>
      <w:r w:rsidRPr="00581525">
        <w:rPr>
          <w:color w:val="000000"/>
        </w:rPr>
        <w:t>(</w:t>
      </w:r>
      <w:r w:rsidR="004F0186">
        <w:rPr>
          <w:color w:val="000000"/>
        </w:rPr>
        <w:t xml:space="preserve">Marvin </w:t>
      </w:r>
      <w:r w:rsidRPr="00581525">
        <w:rPr>
          <w:color w:val="000000"/>
        </w:rPr>
        <w:t xml:space="preserve">P/N </w:t>
      </w:r>
      <w:r w:rsidR="004F0186">
        <w:rPr>
          <w:color w:val="000000"/>
        </w:rPr>
        <w:t>41</w:t>
      </w:r>
      <w:r w:rsidR="00A31B64">
        <w:rPr>
          <w:color w:val="000000"/>
        </w:rPr>
        <w:t>3</w:t>
      </w:r>
      <w:r w:rsidR="004F0186">
        <w:rPr>
          <w:color w:val="000000"/>
        </w:rPr>
        <w:t>-8</w:t>
      </w:r>
      <w:r w:rsidR="00C87F1F">
        <w:rPr>
          <w:color w:val="000000"/>
        </w:rPr>
        <w:t>0</w:t>
      </w:r>
      <w:r w:rsidR="004F0186">
        <w:rPr>
          <w:color w:val="000000"/>
        </w:rPr>
        <w:t>05</w:t>
      </w:r>
      <w:r w:rsidR="003C3C01">
        <w:rPr>
          <w:color w:val="000000"/>
        </w:rPr>
        <w:t>-1/2</w:t>
      </w:r>
      <w:r w:rsidRPr="00581525">
        <w:rPr>
          <w:color w:val="000000"/>
        </w:rPr>
        <w:t>) is</w:t>
      </w:r>
      <w:r w:rsidR="004F0186">
        <w:rPr>
          <w:color w:val="000000"/>
        </w:rPr>
        <w:t xml:space="preserve"> brushless motor driver</w:t>
      </w:r>
      <w:r w:rsidRPr="00581525">
        <w:rPr>
          <w:color w:val="000000"/>
        </w:rPr>
        <w:t xml:space="preserve"> responsible for</w:t>
      </w:r>
      <w:r w:rsidR="004F0186">
        <w:rPr>
          <w:color w:val="000000"/>
        </w:rPr>
        <w:t xml:space="preserve"> driving</w:t>
      </w:r>
      <w:r w:rsidRPr="00581525">
        <w:rPr>
          <w:color w:val="000000"/>
        </w:rPr>
        <w:t xml:space="preserve"> </w:t>
      </w:r>
      <w:r w:rsidR="00A31B64">
        <w:rPr>
          <w:color w:val="000000"/>
        </w:rPr>
        <w:t>AHU</w:t>
      </w:r>
      <w:r w:rsidR="004F0186">
        <w:rPr>
          <w:color w:val="000000"/>
        </w:rPr>
        <w:t xml:space="preserve"> fan while</w:t>
      </w:r>
      <w:r w:rsidR="004F0186" w:rsidRPr="004F0186">
        <w:rPr>
          <w:color w:val="000000"/>
        </w:rPr>
        <w:t xml:space="preserve"> </w:t>
      </w:r>
      <w:r w:rsidRPr="00581525">
        <w:rPr>
          <w:color w:val="000000"/>
        </w:rPr>
        <w:t>sending</w:t>
      </w:r>
      <w:r>
        <w:rPr>
          <w:color w:val="000000"/>
        </w:rPr>
        <w:t xml:space="preserve"> and receiving</w:t>
      </w:r>
      <w:r w:rsidR="00A93EF7">
        <w:rPr>
          <w:color w:val="000000"/>
        </w:rPr>
        <w:t xml:space="preserve"> motor</w:t>
      </w:r>
      <w:r w:rsidR="00FD3412">
        <w:rPr>
          <w:color w:val="000000"/>
        </w:rPr>
        <w:t xml:space="preserve"> te</w:t>
      </w:r>
      <w:r w:rsidR="004F0186">
        <w:rPr>
          <w:color w:val="000000"/>
        </w:rPr>
        <w:t>mperature information</w:t>
      </w:r>
      <w:r w:rsidRPr="00581525">
        <w:rPr>
          <w:color w:val="000000"/>
        </w:rPr>
        <w:t>. The</w:t>
      </w:r>
      <w:r>
        <w:rPr>
          <w:color w:val="000000"/>
        </w:rPr>
        <w:t xml:space="preserve"> </w:t>
      </w:r>
      <w:r w:rsidR="004F0186">
        <w:rPr>
          <w:color w:val="000000"/>
        </w:rPr>
        <w:t>C</w:t>
      </w:r>
      <w:r>
        <w:rPr>
          <w:color w:val="000000"/>
        </w:rPr>
        <w:t>ontro</w:t>
      </w:r>
      <w:r w:rsidR="004F0186">
        <w:rPr>
          <w:color w:val="000000"/>
        </w:rPr>
        <w:t xml:space="preserve">ller </w:t>
      </w:r>
      <w:r w:rsidRPr="00581525">
        <w:rPr>
          <w:color w:val="000000"/>
        </w:rPr>
        <w:t xml:space="preserve">also has the responsibility for communicating with the </w:t>
      </w:r>
      <w:r>
        <w:rPr>
          <w:color w:val="000000"/>
        </w:rPr>
        <w:t>CAN bus</w:t>
      </w:r>
      <w:r w:rsidR="001F4F01">
        <w:rPr>
          <w:color w:val="000000"/>
        </w:rPr>
        <w:t xml:space="preserve"> and reporting the status of </w:t>
      </w:r>
      <w:r w:rsidR="004F0186">
        <w:rPr>
          <w:color w:val="000000"/>
        </w:rPr>
        <w:t xml:space="preserve">motor </w:t>
      </w:r>
      <w:r w:rsidR="005C2152">
        <w:rPr>
          <w:color w:val="000000"/>
        </w:rPr>
        <w:t>drive system</w:t>
      </w:r>
      <w:r>
        <w:rPr>
          <w:color w:val="000000"/>
        </w:rPr>
        <w:t>.</w:t>
      </w:r>
      <w:r w:rsidR="00FD3412" w:rsidRPr="00FD3412">
        <w:rPr>
          <w:color w:val="000000"/>
        </w:rPr>
        <w:t xml:space="preserve"> </w:t>
      </w:r>
      <w:r w:rsidR="00FD3412">
        <w:rPr>
          <w:color w:val="000000"/>
        </w:rPr>
        <w:t>Figure 1 shows the electric schematics of the AHU Fan assembly.</w:t>
      </w:r>
    </w:p>
    <w:p w:rsidR="00FD3412" w:rsidRDefault="00FD3412" w:rsidP="002C6557">
      <w:pPr>
        <w:pStyle w:val="BodyText"/>
        <w:rPr>
          <w:color w:val="000000"/>
        </w:rPr>
      </w:pPr>
    </w:p>
    <w:tbl>
      <w:tblPr>
        <w:tblW w:w="10149" w:type="dxa"/>
        <w:tblInd w:w="108" w:type="dxa"/>
        <w:tblLook w:val="04A0" w:firstRow="1" w:lastRow="0" w:firstColumn="1" w:lastColumn="0" w:noHBand="0" w:noVBand="1"/>
      </w:tblPr>
      <w:tblGrid>
        <w:gridCol w:w="10284"/>
      </w:tblGrid>
      <w:tr w:rsidR="00FD3412" w:rsidTr="00FD3412">
        <w:tc>
          <w:tcPr>
            <w:tcW w:w="10149" w:type="dxa"/>
          </w:tcPr>
          <w:p w:rsidR="00FD3412" w:rsidRDefault="007F6641" w:rsidP="00FD3412">
            <w:pPr>
              <w:jc w:val="center"/>
            </w:pPr>
            <w:r>
              <w:rPr>
                <w:noProof/>
                <w:lang w:bidi="he-IL"/>
              </w:rPr>
              <w:drawing>
                <wp:inline distT="0" distB="0" distL="0" distR="0">
                  <wp:extent cx="6393180" cy="2950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93180" cy="2950845"/>
                          </a:xfrm>
                          <a:prstGeom prst="rect">
                            <a:avLst/>
                          </a:prstGeom>
                          <a:noFill/>
                          <a:ln>
                            <a:noFill/>
                          </a:ln>
                        </pic:spPr>
                      </pic:pic>
                    </a:graphicData>
                  </a:graphic>
                </wp:inline>
              </w:drawing>
            </w:r>
          </w:p>
        </w:tc>
      </w:tr>
      <w:tr w:rsidR="00FD3412" w:rsidTr="00FD3412">
        <w:tc>
          <w:tcPr>
            <w:tcW w:w="10149" w:type="dxa"/>
          </w:tcPr>
          <w:p w:rsidR="00FD3412" w:rsidRDefault="00FD3412" w:rsidP="00FD3412">
            <w:pPr>
              <w:jc w:val="center"/>
            </w:pPr>
            <w:r>
              <w:t>Figure 1: Electric Schematics of the AHU Fan Assembly</w:t>
            </w:r>
          </w:p>
        </w:tc>
      </w:tr>
    </w:tbl>
    <w:p w:rsidR="00FD3412" w:rsidRDefault="00FD3412" w:rsidP="002C6557">
      <w:pPr>
        <w:pStyle w:val="BodyText"/>
        <w:rPr>
          <w:color w:val="000000"/>
        </w:rPr>
      </w:pPr>
    </w:p>
    <w:p w:rsidR="002C6557" w:rsidRDefault="002C6557" w:rsidP="00581525">
      <w:pPr>
        <w:pStyle w:val="BodyText"/>
        <w:rPr>
          <w:color w:val="000000"/>
        </w:rPr>
      </w:pPr>
    </w:p>
    <w:p w:rsidR="00296DA7" w:rsidRDefault="00581525" w:rsidP="00581525">
      <w:pPr>
        <w:pStyle w:val="BodyText"/>
        <w:rPr>
          <w:color w:val="000000"/>
        </w:rPr>
      </w:pPr>
      <w:r w:rsidRPr="00581525">
        <w:rPr>
          <w:color w:val="000000"/>
        </w:rPr>
        <w:t>The purpose of this document is to provide a</w:t>
      </w:r>
      <w:r w:rsidR="004F0186">
        <w:rPr>
          <w:color w:val="000000"/>
        </w:rPr>
        <w:t>n acceptance</w:t>
      </w:r>
      <w:r w:rsidRPr="00581525">
        <w:rPr>
          <w:color w:val="000000"/>
        </w:rPr>
        <w:t xml:space="preserve"> test procedure</w:t>
      </w:r>
      <w:r w:rsidR="002C6557">
        <w:rPr>
          <w:color w:val="000000"/>
        </w:rPr>
        <w:t xml:space="preserve"> used by </w:t>
      </w:r>
      <w:r w:rsidR="004F0186">
        <w:rPr>
          <w:color w:val="000000"/>
        </w:rPr>
        <w:t xml:space="preserve">Marvin’s supplier </w:t>
      </w:r>
      <w:r w:rsidRPr="00581525">
        <w:rPr>
          <w:color w:val="000000"/>
        </w:rPr>
        <w:t>to verify the hardware</w:t>
      </w:r>
      <w:r w:rsidR="004F0186">
        <w:rPr>
          <w:color w:val="000000"/>
        </w:rPr>
        <w:t xml:space="preserve"> and software</w:t>
      </w:r>
      <w:r w:rsidRPr="00581525">
        <w:rPr>
          <w:color w:val="000000"/>
        </w:rPr>
        <w:t xml:space="preserve"> design of</w:t>
      </w:r>
      <w:r w:rsidR="00296DA7">
        <w:rPr>
          <w:color w:val="000000"/>
        </w:rPr>
        <w:t xml:space="preserve"> the</w:t>
      </w:r>
      <w:r w:rsidR="001F4F01">
        <w:rPr>
          <w:color w:val="000000"/>
        </w:rPr>
        <w:t xml:space="preserve"> </w:t>
      </w:r>
      <w:r w:rsidR="004F0186">
        <w:rPr>
          <w:color w:val="000000"/>
        </w:rPr>
        <w:t>Controller</w:t>
      </w:r>
      <w:r w:rsidR="00296DA7">
        <w:rPr>
          <w:color w:val="000000"/>
        </w:rPr>
        <w:t>. I</w:t>
      </w:r>
      <w:r w:rsidRPr="00581525">
        <w:rPr>
          <w:color w:val="000000"/>
        </w:rPr>
        <w:t xml:space="preserve">t establishes a series of tests to </w:t>
      </w:r>
      <w:proofErr w:type="gramStart"/>
      <w:r w:rsidRPr="00581525">
        <w:rPr>
          <w:color w:val="000000"/>
        </w:rPr>
        <w:t>b</w:t>
      </w:r>
      <w:r w:rsidR="002C6557">
        <w:rPr>
          <w:color w:val="000000"/>
        </w:rPr>
        <w:t>e performed</w:t>
      </w:r>
      <w:proofErr w:type="gramEnd"/>
      <w:r w:rsidR="002C6557">
        <w:rPr>
          <w:color w:val="000000"/>
        </w:rPr>
        <w:t xml:space="preserve"> on the </w:t>
      </w:r>
      <w:r w:rsidR="004F0186">
        <w:rPr>
          <w:color w:val="000000"/>
        </w:rPr>
        <w:t>Controller</w:t>
      </w:r>
      <w:r w:rsidRPr="00581525">
        <w:rPr>
          <w:color w:val="000000"/>
        </w:rPr>
        <w:t xml:space="preserve">. </w:t>
      </w:r>
      <w:r w:rsidR="002C6557">
        <w:rPr>
          <w:color w:val="000000"/>
        </w:rPr>
        <w:t>T</w:t>
      </w:r>
      <w:r w:rsidRPr="00581525">
        <w:rPr>
          <w:color w:val="000000"/>
        </w:rPr>
        <w:t xml:space="preserve">hese tests verify </w:t>
      </w:r>
      <w:r w:rsidR="004F0186">
        <w:rPr>
          <w:color w:val="000000"/>
        </w:rPr>
        <w:t xml:space="preserve">Controller </w:t>
      </w:r>
      <w:r w:rsidRPr="00581525">
        <w:rPr>
          <w:color w:val="000000"/>
        </w:rPr>
        <w:t>functionality as well as design functionality. The design</w:t>
      </w:r>
      <w:r w:rsidR="002C6557">
        <w:rPr>
          <w:color w:val="000000"/>
        </w:rPr>
        <w:t xml:space="preserve"> </w:t>
      </w:r>
      <w:r w:rsidRPr="00581525">
        <w:rPr>
          <w:color w:val="000000"/>
        </w:rPr>
        <w:t xml:space="preserve">accuracy </w:t>
      </w:r>
      <w:proofErr w:type="gramStart"/>
      <w:r w:rsidRPr="00581525">
        <w:rPr>
          <w:color w:val="000000"/>
        </w:rPr>
        <w:t>is established</w:t>
      </w:r>
      <w:proofErr w:type="gramEnd"/>
      <w:r w:rsidRPr="00581525">
        <w:rPr>
          <w:color w:val="000000"/>
        </w:rPr>
        <w:t xml:space="preserve"> through analysis</w:t>
      </w:r>
      <w:r w:rsidR="002C6557">
        <w:rPr>
          <w:color w:val="000000"/>
        </w:rPr>
        <w:t>.</w:t>
      </w:r>
      <w:r w:rsidR="00FD3412">
        <w:rPr>
          <w:color w:val="000000"/>
        </w:rPr>
        <w:t xml:space="preserve"> </w:t>
      </w:r>
      <w:r w:rsidR="00FD3412">
        <w:t>The motor controller shall be connected to an adjustable DC voltage power supply, an actual fan load and a PC through a CAN interface, as shown in Figure 2.</w:t>
      </w:r>
    </w:p>
    <w:p w:rsidR="00296DA7" w:rsidRDefault="00296DA7" w:rsidP="00581525">
      <w:pPr>
        <w:pStyle w:val="BodyText"/>
        <w:rPr>
          <w:color w:val="000000"/>
        </w:rPr>
      </w:pPr>
    </w:p>
    <w:p w:rsidR="00581525" w:rsidRDefault="00581525" w:rsidP="00581525">
      <w:pPr>
        <w:pStyle w:val="BodyText"/>
        <w:rPr>
          <w:color w:val="000000"/>
        </w:rPr>
      </w:pPr>
      <w:r w:rsidRPr="00581525">
        <w:rPr>
          <w:color w:val="000000"/>
        </w:rPr>
        <w:t>This document also establishes the test equipment needed for this plan and the test setup</w:t>
      </w:r>
      <w:r w:rsidR="00296DA7">
        <w:rPr>
          <w:color w:val="000000"/>
        </w:rPr>
        <w:t xml:space="preserve"> </w:t>
      </w:r>
      <w:r w:rsidRPr="00581525">
        <w:rPr>
          <w:color w:val="000000"/>
        </w:rPr>
        <w:t>required for the</w:t>
      </w:r>
      <w:r w:rsidR="001F4F01">
        <w:rPr>
          <w:color w:val="000000"/>
        </w:rPr>
        <w:t xml:space="preserve"> </w:t>
      </w:r>
      <w:r w:rsidR="004F0186">
        <w:rPr>
          <w:color w:val="000000"/>
        </w:rPr>
        <w:t>Controller</w:t>
      </w:r>
      <w:r w:rsidRPr="00581525">
        <w:rPr>
          <w:color w:val="000000"/>
        </w:rPr>
        <w:t>.</w:t>
      </w:r>
    </w:p>
    <w:p w:rsidR="00E54929" w:rsidRDefault="00E54929" w:rsidP="00581525">
      <w:pPr>
        <w:pStyle w:val="BodyText"/>
        <w:rPr>
          <w:color w:val="000000"/>
        </w:rPr>
      </w:pPr>
    </w:p>
    <w:p w:rsidR="00E54929" w:rsidRDefault="00E54929" w:rsidP="00581525">
      <w:pPr>
        <w:pStyle w:val="BodyText"/>
        <w:rPr>
          <w:color w:val="000000"/>
        </w:rPr>
      </w:pPr>
    </w:p>
    <w:p w:rsidR="00E54929" w:rsidRDefault="00E54929" w:rsidP="00581525">
      <w:pPr>
        <w:pStyle w:val="BodyText"/>
        <w:rPr>
          <w:color w:val="000000"/>
        </w:rPr>
      </w:pPr>
    </w:p>
    <w:p w:rsidR="00E54929" w:rsidRDefault="00E54929" w:rsidP="00581525">
      <w:pPr>
        <w:pStyle w:val="BodyText"/>
        <w:rPr>
          <w:color w:val="000000"/>
        </w:rPr>
      </w:pPr>
    </w:p>
    <w:p w:rsidR="00E54929" w:rsidRDefault="00E54929" w:rsidP="00581525">
      <w:pPr>
        <w:pStyle w:val="BodyText"/>
        <w:rPr>
          <w:color w:val="000000"/>
        </w:rPr>
      </w:pPr>
    </w:p>
    <w:p w:rsidR="00E54929" w:rsidRDefault="00E54929" w:rsidP="00581525">
      <w:pPr>
        <w:pStyle w:val="BodyText"/>
        <w:rPr>
          <w:color w:val="000000"/>
        </w:rPr>
      </w:pPr>
    </w:p>
    <w:p w:rsidR="00E54929" w:rsidRDefault="00E54929" w:rsidP="00581525">
      <w:pPr>
        <w:pStyle w:val="BodyText"/>
        <w:rPr>
          <w:color w:val="000000"/>
        </w:rPr>
      </w:pPr>
    </w:p>
    <w:p w:rsidR="00E54929" w:rsidRDefault="00E54929" w:rsidP="00581525">
      <w:pPr>
        <w:pStyle w:val="BodyText"/>
        <w:rPr>
          <w:color w:val="000000"/>
        </w:rPr>
      </w:pPr>
    </w:p>
    <w:p w:rsidR="00E54929" w:rsidRDefault="00E54929" w:rsidP="00581525">
      <w:pPr>
        <w:pStyle w:val="BodyText"/>
        <w:rPr>
          <w:color w:val="000000"/>
        </w:rPr>
      </w:pPr>
    </w:p>
    <w:tbl>
      <w:tblPr>
        <w:tblW w:w="9810" w:type="dxa"/>
        <w:tblInd w:w="198" w:type="dxa"/>
        <w:tblLook w:val="04A0" w:firstRow="1" w:lastRow="0" w:firstColumn="1" w:lastColumn="0" w:noHBand="0" w:noVBand="1"/>
      </w:tblPr>
      <w:tblGrid>
        <w:gridCol w:w="9954"/>
      </w:tblGrid>
      <w:tr w:rsidR="00E54929" w:rsidTr="00CE7CBD">
        <w:tc>
          <w:tcPr>
            <w:tcW w:w="9810" w:type="dxa"/>
          </w:tcPr>
          <w:p w:rsidR="00E54929" w:rsidRDefault="007F6641" w:rsidP="00CE7CBD">
            <w:pPr>
              <w:jc w:val="center"/>
            </w:pPr>
            <w:r>
              <w:rPr>
                <w:noProof/>
                <w:lang w:bidi="he-IL"/>
              </w:rPr>
              <w:lastRenderedPageBreak/>
              <w:drawing>
                <wp:inline distT="0" distB="0" distL="0" distR="0">
                  <wp:extent cx="6247130" cy="4225925"/>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7130" cy="4225925"/>
                          </a:xfrm>
                          <a:prstGeom prst="rect">
                            <a:avLst/>
                          </a:prstGeom>
                          <a:noFill/>
                          <a:ln>
                            <a:noFill/>
                          </a:ln>
                        </pic:spPr>
                      </pic:pic>
                    </a:graphicData>
                  </a:graphic>
                </wp:inline>
              </w:drawing>
            </w:r>
          </w:p>
        </w:tc>
      </w:tr>
      <w:tr w:rsidR="00E54929" w:rsidTr="00CE7CBD">
        <w:tc>
          <w:tcPr>
            <w:tcW w:w="9810" w:type="dxa"/>
          </w:tcPr>
          <w:p w:rsidR="00E54929" w:rsidRDefault="00E54929" w:rsidP="00E54929">
            <w:pPr>
              <w:jc w:val="center"/>
            </w:pPr>
            <w:r>
              <w:t>Figure 2: AHU Fan Assembly Test Set-Up</w:t>
            </w:r>
          </w:p>
        </w:tc>
      </w:tr>
    </w:tbl>
    <w:p w:rsidR="00581525" w:rsidRDefault="00581525" w:rsidP="00B83767">
      <w:pPr>
        <w:pStyle w:val="Heading1"/>
        <w:spacing w:before="360" w:after="120"/>
      </w:pPr>
      <w:bookmarkStart w:id="6" w:name="_Toc458010514"/>
      <w:r w:rsidRPr="00C5631C">
        <w:t>SCOPE</w:t>
      </w:r>
      <w:bookmarkEnd w:id="6"/>
    </w:p>
    <w:p w:rsidR="00581525" w:rsidRDefault="00581525" w:rsidP="003F1996">
      <w:pPr>
        <w:pStyle w:val="BodyText"/>
        <w:rPr>
          <w:color w:val="000000"/>
        </w:rPr>
      </w:pPr>
      <w:r w:rsidRPr="00581525">
        <w:rPr>
          <w:color w:val="000000"/>
        </w:rPr>
        <w:t>The scope of this document is to provide information for ambient bench testing which includes a</w:t>
      </w:r>
      <w:r>
        <w:rPr>
          <w:color w:val="000000"/>
        </w:rPr>
        <w:t xml:space="preserve"> </w:t>
      </w:r>
      <w:r w:rsidRPr="00581525">
        <w:rPr>
          <w:color w:val="000000"/>
        </w:rPr>
        <w:t>basic sanity check and power tests along with functional testing</w:t>
      </w:r>
      <w:r>
        <w:rPr>
          <w:color w:val="000000"/>
        </w:rPr>
        <w:t xml:space="preserve"> for the</w:t>
      </w:r>
      <w:r w:rsidR="00A31B64">
        <w:rPr>
          <w:color w:val="000000"/>
        </w:rPr>
        <w:t xml:space="preserve"> AHU</w:t>
      </w:r>
      <w:r w:rsidR="003B1152">
        <w:rPr>
          <w:color w:val="000000"/>
        </w:rPr>
        <w:t xml:space="preserve"> motor controller</w:t>
      </w:r>
      <w:r w:rsidRPr="00581525">
        <w:rPr>
          <w:color w:val="000000"/>
        </w:rPr>
        <w:t>.</w:t>
      </w:r>
    </w:p>
    <w:p w:rsidR="003F1996" w:rsidRPr="00C5631C" w:rsidRDefault="00AB15DE" w:rsidP="00B83767">
      <w:pPr>
        <w:pStyle w:val="Heading1"/>
        <w:spacing w:before="360" w:after="120"/>
      </w:pPr>
      <w:bookmarkStart w:id="7" w:name="_Toc465127359"/>
      <w:bookmarkStart w:id="8" w:name="_Toc465159088"/>
      <w:bookmarkStart w:id="9" w:name="_Toc467900032"/>
      <w:bookmarkStart w:id="10" w:name="_Toc492369332"/>
      <w:bookmarkStart w:id="11" w:name="_Toc45013179"/>
      <w:bookmarkStart w:id="12" w:name="_Toc458010515"/>
      <w:r>
        <w:t>APPLICABLE</w:t>
      </w:r>
      <w:r w:rsidR="003F1996" w:rsidRPr="00C5631C">
        <w:t xml:space="preserve"> DOCUMENT</w:t>
      </w:r>
      <w:bookmarkEnd w:id="7"/>
      <w:bookmarkEnd w:id="8"/>
      <w:bookmarkEnd w:id="9"/>
      <w:bookmarkEnd w:id="10"/>
      <w:r w:rsidR="003F1996" w:rsidRPr="00C5631C">
        <w:t>S</w:t>
      </w:r>
      <w:bookmarkEnd w:id="11"/>
      <w:r>
        <w:t xml:space="preserve"> (reference latest revision)</w:t>
      </w:r>
      <w:bookmarkEnd w:id="12"/>
    </w:p>
    <w:tbl>
      <w:tblPr>
        <w:tblW w:w="9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2"/>
        <w:gridCol w:w="6379"/>
        <w:gridCol w:w="1090"/>
      </w:tblGrid>
      <w:tr w:rsidR="003F1996" w:rsidRPr="00C5631C" w:rsidTr="003F1996">
        <w:trPr>
          <w:tblHeader/>
          <w:jc w:val="center"/>
        </w:trPr>
        <w:tc>
          <w:tcPr>
            <w:tcW w:w="2512" w:type="dxa"/>
          </w:tcPr>
          <w:p w:rsidR="003F1996" w:rsidRPr="006B75B7" w:rsidRDefault="003F1996" w:rsidP="003F1996">
            <w:pPr>
              <w:pStyle w:val="Table"/>
              <w:jc w:val="center"/>
              <w:rPr>
                <w:b/>
                <w:color w:val="000000"/>
                <w:sz w:val="24"/>
                <w:szCs w:val="24"/>
              </w:rPr>
            </w:pPr>
            <w:r w:rsidRPr="006B75B7">
              <w:rPr>
                <w:b/>
                <w:color w:val="000000"/>
                <w:sz w:val="24"/>
                <w:szCs w:val="24"/>
              </w:rPr>
              <w:t>Document</w:t>
            </w:r>
          </w:p>
        </w:tc>
        <w:tc>
          <w:tcPr>
            <w:tcW w:w="6379" w:type="dxa"/>
          </w:tcPr>
          <w:p w:rsidR="003F1996" w:rsidRPr="006B75B7" w:rsidRDefault="003F1996" w:rsidP="003F1996">
            <w:pPr>
              <w:pStyle w:val="Table"/>
              <w:jc w:val="center"/>
              <w:rPr>
                <w:b/>
                <w:color w:val="000000"/>
                <w:sz w:val="24"/>
                <w:szCs w:val="24"/>
              </w:rPr>
            </w:pPr>
            <w:r w:rsidRPr="006B75B7">
              <w:rPr>
                <w:b/>
                <w:color w:val="000000"/>
                <w:sz w:val="24"/>
                <w:szCs w:val="24"/>
              </w:rPr>
              <w:t>Description</w:t>
            </w:r>
          </w:p>
        </w:tc>
        <w:tc>
          <w:tcPr>
            <w:tcW w:w="1090" w:type="dxa"/>
          </w:tcPr>
          <w:p w:rsidR="003F1996" w:rsidRPr="006B75B7" w:rsidRDefault="003F1996" w:rsidP="003F1996">
            <w:pPr>
              <w:pStyle w:val="Table"/>
              <w:jc w:val="center"/>
              <w:rPr>
                <w:b/>
                <w:color w:val="000000"/>
                <w:sz w:val="24"/>
                <w:szCs w:val="24"/>
              </w:rPr>
            </w:pPr>
            <w:r w:rsidRPr="006B75B7">
              <w:rPr>
                <w:b/>
                <w:color w:val="000000"/>
                <w:sz w:val="24"/>
                <w:szCs w:val="24"/>
              </w:rPr>
              <w:t>Source</w:t>
            </w:r>
          </w:p>
        </w:tc>
      </w:tr>
      <w:tr w:rsidR="003F1996" w:rsidRPr="00C5631C" w:rsidTr="003F1996">
        <w:trPr>
          <w:jc w:val="center"/>
        </w:trPr>
        <w:tc>
          <w:tcPr>
            <w:tcW w:w="2512" w:type="dxa"/>
          </w:tcPr>
          <w:p w:rsidR="003F1996" w:rsidRPr="006B75B7" w:rsidRDefault="00A40964" w:rsidP="00A40964">
            <w:pPr>
              <w:pStyle w:val="Table"/>
              <w:rPr>
                <w:color w:val="000000"/>
                <w:sz w:val="24"/>
                <w:szCs w:val="24"/>
              </w:rPr>
            </w:pPr>
            <w:r>
              <w:rPr>
                <w:color w:val="000000"/>
                <w:sz w:val="24"/>
                <w:szCs w:val="24"/>
              </w:rPr>
              <w:t>369</w:t>
            </w:r>
            <w:r w:rsidR="00A617DD">
              <w:rPr>
                <w:color w:val="000000"/>
                <w:sz w:val="24"/>
                <w:szCs w:val="24"/>
              </w:rPr>
              <w:t>-99</w:t>
            </w:r>
            <w:r>
              <w:rPr>
                <w:color w:val="000000"/>
                <w:sz w:val="24"/>
                <w:szCs w:val="24"/>
              </w:rPr>
              <w:t>00</w:t>
            </w:r>
          </w:p>
        </w:tc>
        <w:tc>
          <w:tcPr>
            <w:tcW w:w="6379" w:type="dxa"/>
          </w:tcPr>
          <w:p w:rsidR="003F1996" w:rsidRPr="006B75B7" w:rsidRDefault="00815876" w:rsidP="00A40964">
            <w:pPr>
              <w:pStyle w:val="Table"/>
              <w:rPr>
                <w:color w:val="000000"/>
                <w:sz w:val="24"/>
                <w:szCs w:val="24"/>
              </w:rPr>
            </w:pPr>
            <w:r>
              <w:rPr>
                <w:color w:val="000000"/>
                <w:sz w:val="24"/>
                <w:szCs w:val="24"/>
              </w:rPr>
              <w:t>AHU</w:t>
            </w:r>
            <w:r w:rsidR="00A617DD">
              <w:rPr>
                <w:color w:val="000000"/>
                <w:sz w:val="24"/>
                <w:szCs w:val="24"/>
              </w:rPr>
              <w:t xml:space="preserve"> </w:t>
            </w:r>
            <w:r w:rsidR="00A40964">
              <w:rPr>
                <w:color w:val="000000"/>
                <w:sz w:val="24"/>
                <w:szCs w:val="24"/>
              </w:rPr>
              <w:t>Fan</w:t>
            </w:r>
            <w:r w:rsidR="00A617DD">
              <w:rPr>
                <w:color w:val="000000"/>
                <w:sz w:val="24"/>
                <w:szCs w:val="24"/>
              </w:rPr>
              <w:t xml:space="preserve"> Assembly</w:t>
            </w:r>
          </w:p>
        </w:tc>
        <w:tc>
          <w:tcPr>
            <w:tcW w:w="1090" w:type="dxa"/>
          </w:tcPr>
          <w:p w:rsidR="003F1996" w:rsidRPr="006B75B7" w:rsidRDefault="00A617DD" w:rsidP="00A617DD">
            <w:pPr>
              <w:pStyle w:val="Table"/>
              <w:rPr>
                <w:color w:val="000000"/>
                <w:sz w:val="24"/>
                <w:szCs w:val="24"/>
              </w:rPr>
            </w:pPr>
            <w:r>
              <w:rPr>
                <w:color w:val="000000"/>
                <w:sz w:val="24"/>
                <w:szCs w:val="24"/>
              </w:rPr>
              <w:t>Marvin</w:t>
            </w:r>
          </w:p>
        </w:tc>
      </w:tr>
      <w:tr w:rsidR="003F1996" w:rsidRPr="00C5631C" w:rsidTr="003F1996">
        <w:trPr>
          <w:jc w:val="center"/>
        </w:trPr>
        <w:tc>
          <w:tcPr>
            <w:tcW w:w="2512" w:type="dxa"/>
          </w:tcPr>
          <w:p w:rsidR="003F1996" w:rsidRPr="006B75B7" w:rsidRDefault="00A617DD" w:rsidP="00815876">
            <w:pPr>
              <w:pStyle w:val="Table"/>
              <w:rPr>
                <w:color w:val="000000"/>
                <w:sz w:val="24"/>
                <w:szCs w:val="24"/>
              </w:rPr>
            </w:pPr>
            <w:r>
              <w:rPr>
                <w:color w:val="000000"/>
                <w:sz w:val="24"/>
                <w:szCs w:val="24"/>
              </w:rPr>
              <w:t>41</w:t>
            </w:r>
            <w:r w:rsidR="00815876">
              <w:rPr>
                <w:color w:val="000000"/>
                <w:sz w:val="24"/>
                <w:szCs w:val="24"/>
              </w:rPr>
              <w:t>3</w:t>
            </w:r>
            <w:r w:rsidR="003F1996" w:rsidRPr="006B75B7">
              <w:rPr>
                <w:color w:val="000000"/>
                <w:sz w:val="24"/>
                <w:szCs w:val="24"/>
              </w:rPr>
              <w:t>-</w:t>
            </w:r>
            <w:r>
              <w:rPr>
                <w:color w:val="000000"/>
                <w:sz w:val="24"/>
                <w:szCs w:val="24"/>
              </w:rPr>
              <w:t>8005</w:t>
            </w:r>
            <w:r w:rsidR="003C3C01">
              <w:rPr>
                <w:color w:val="000000"/>
                <w:sz w:val="24"/>
                <w:szCs w:val="24"/>
              </w:rPr>
              <w:t>-1/2</w:t>
            </w:r>
          </w:p>
        </w:tc>
        <w:tc>
          <w:tcPr>
            <w:tcW w:w="6379" w:type="dxa"/>
          </w:tcPr>
          <w:p w:rsidR="003F1996" w:rsidRPr="006B75B7" w:rsidRDefault="002E0CFD" w:rsidP="00A617DD">
            <w:pPr>
              <w:pStyle w:val="Table"/>
              <w:rPr>
                <w:color w:val="000000"/>
                <w:sz w:val="24"/>
                <w:szCs w:val="24"/>
              </w:rPr>
            </w:pPr>
            <w:r>
              <w:rPr>
                <w:color w:val="000000"/>
                <w:sz w:val="24"/>
                <w:szCs w:val="24"/>
              </w:rPr>
              <w:t xml:space="preserve">AHU Fan </w:t>
            </w:r>
            <w:r w:rsidR="00AB15DE" w:rsidRPr="006B75B7">
              <w:rPr>
                <w:color w:val="000000"/>
                <w:sz w:val="24"/>
                <w:szCs w:val="24"/>
              </w:rPr>
              <w:t>C</w:t>
            </w:r>
            <w:r w:rsidR="00A617DD">
              <w:rPr>
                <w:color w:val="000000"/>
                <w:sz w:val="24"/>
                <w:szCs w:val="24"/>
              </w:rPr>
              <w:t>ontroller</w:t>
            </w:r>
          </w:p>
        </w:tc>
        <w:tc>
          <w:tcPr>
            <w:tcW w:w="1090" w:type="dxa"/>
          </w:tcPr>
          <w:p w:rsidR="003F1996" w:rsidRPr="006B75B7" w:rsidRDefault="00A617DD" w:rsidP="00A617DD">
            <w:pPr>
              <w:pStyle w:val="Table"/>
              <w:rPr>
                <w:color w:val="000000"/>
                <w:sz w:val="24"/>
                <w:szCs w:val="24"/>
              </w:rPr>
            </w:pPr>
            <w:r>
              <w:rPr>
                <w:color w:val="000000"/>
                <w:sz w:val="24"/>
                <w:szCs w:val="24"/>
              </w:rPr>
              <w:t>Marvin</w:t>
            </w:r>
          </w:p>
        </w:tc>
      </w:tr>
      <w:tr w:rsidR="00A40964" w:rsidRPr="00C5631C" w:rsidTr="003F1996">
        <w:trPr>
          <w:jc w:val="center"/>
        </w:trPr>
        <w:tc>
          <w:tcPr>
            <w:tcW w:w="2512" w:type="dxa"/>
          </w:tcPr>
          <w:p w:rsidR="00A40964" w:rsidRPr="006B75B7" w:rsidRDefault="00A40964" w:rsidP="00A40964">
            <w:pPr>
              <w:pStyle w:val="Table"/>
              <w:rPr>
                <w:color w:val="000000"/>
                <w:sz w:val="24"/>
                <w:szCs w:val="24"/>
              </w:rPr>
            </w:pPr>
            <w:r>
              <w:rPr>
                <w:color w:val="000000"/>
                <w:sz w:val="24"/>
                <w:szCs w:val="24"/>
              </w:rPr>
              <w:t>413</w:t>
            </w:r>
            <w:r w:rsidRPr="006B75B7">
              <w:rPr>
                <w:color w:val="000000"/>
                <w:sz w:val="24"/>
                <w:szCs w:val="24"/>
              </w:rPr>
              <w:t>-</w:t>
            </w:r>
            <w:r>
              <w:rPr>
                <w:color w:val="000000"/>
                <w:sz w:val="24"/>
                <w:szCs w:val="24"/>
              </w:rPr>
              <w:t>5202</w:t>
            </w:r>
          </w:p>
        </w:tc>
        <w:tc>
          <w:tcPr>
            <w:tcW w:w="6379" w:type="dxa"/>
          </w:tcPr>
          <w:p w:rsidR="00A40964" w:rsidRPr="006B75B7" w:rsidRDefault="00A40964" w:rsidP="00A40964">
            <w:pPr>
              <w:pStyle w:val="Table"/>
              <w:rPr>
                <w:color w:val="000000"/>
                <w:sz w:val="24"/>
                <w:szCs w:val="24"/>
              </w:rPr>
            </w:pPr>
            <w:r>
              <w:rPr>
                <w:color w:val="000000"/>
                <w:sz w:val="24"/>
                <w:szCs w:val="24"/>
              </w:rPr>
              <w:t>Cable, AHU Fan</w:t>
            </w:r>
          </w:p>
        </w:tc>
        <w:tc>
          <w:tcPr>
            <w:tcW w:w="1090" w:type="dxa"/>
          </w:tcPr>
          <w:p w:rsidR="00A40964" w:rsidRPr="006B75B7" w:rsidRDefault="00A40964" w:rsidP="00CE7CBD">
            <w:pPr>
              <w:pStyle w:val="Table"/>
              <w:rPr>
                <w:color w:val="000000"/>
                <w:sz w:val="24"/>
                <w:szCs w:val="24"/>
              </w:rPr>
            </w:pPr>
            <w:r>
              <w:rPr>
                <w:color w:val="000000"/>
                <w:sz w:val="24"/>
                <w:szCs w:val="24"/>
              </w:rPr>
              <w:t>Marvin</w:t>
            </w:r>
          </w:p>
        </w:tc>
      </w:tr>
      <w:tr w:rsidR="00AE3734" w:rsidRPr="00C5631C" w:rsidTr="003F1996">
        <w:trPr>
          <w:jc w:val="center"/>
        </w:trPr>
        <w:tc>
          <w:tcPr>
            <w:tcW w:w="2512" w:type="dxa"/>
          </w:tcPr>
          <w:p w:rsidR="00AE3734" w:rsidRDefault="00AE3734" w:rsidP="00815876">
            <w:pPr>
              <w:pStyle w:val="Table"/>
              <w:rPr>
                <w:color w:val="000000"/>
                <w:sz w:val="24"/>
                <w:szCs w:val="24"/>
              </w:rPr>
            </w:pPr>
            <w:r>
              <w:rPr>
                <w:color w:val="000000"/>
                <w:sz w:val="24"/>
                <w:szCs w:val="24"/>
              </w:rPr>
              <w:t>41</w:t>
            </w:r>
            <w:r w:rsidR="00815876">
              <w:rPr>
                <w:color w:val="000000"/>
                <w:sz w:val="24"/>
                <w:szCs w:val="24"/>
              </w:rPr>
              <w:t>3</w:t>
            </w:r>
            <w:r>
              <w:rPr>
                <w:color w:val="000000"/>
                <w:sz w:val="24"/>
                <w:szCs w:val="24"/>
              </w:rPr>
              <w:t>-4501</w:t>
            </w:r>
          </w:p>
        </w:tc>
        <w:tc>
          <w:tcPr>
            <w:tcW w:w="6379" w:type="dxa"/>
          </w:tcPr>
          <w:p w:rsidR="00AE3734" w:rsidRPr="006B75B7" w:rsidRDefault="00815876" w:rsidP="00815876">
            <w:pPr>
              <w:pStyle w:val="Table"/>
              <w:rPr>
                <w:color w:val="000000"/>
                <w:sz w:val="24"/>
                <w:szCs w:val="24"/>
              </w:rPr>
            </w:pPr>
            <w:r>
              <w:rPr>
                <w:color w:val="000000"/>
                <w:sz w:val="24"/>
                <w:szCs w:val="24"/>
              </w:rPr>
              <w:t>AHU</w:t>
            </w:r>
            <w:r w:rsidR="00AE3734">
              <w:rPr>
                <w:color w:val="000000"/>
                <w:sz w:val="24"/>
                <w:szCs w:val="24"/>
              </w:rPr>
              <w:t xml:space="preserve"> Controller CAN ICD</w:t>
            </w:r>
          </w:p>
        </w:tc>
        <w:tc>
          <w:tcPr>
            <w:tcW w:w="1090" w:type="dxa"/>
          </w:tcPr>
          <w:p w:rsidR="00AE3734" w:rsidRDefault="00AE3734" w:rsidP="00A617DD">
            <w:pPr>
              <w:pStyle w:val="Table"/>
              <w:rPr>
                <w:color w:val="000000"/>
                <w:sz w:val="24"/>
                <w:szCs w:val="24"/>
              </w:rPr>
            </w:pPr>
            <w:r>
              <w:rPr>
                <w:color w:val="000000"/>
                <w:sz w:val="24"/>
                <w:szCs w:val="24"/>
              </w:rPr>
              <w:t>Marvin</w:t>
            </w:r>
          </w:p>
        </w:tc>
      </w:tr>
      <w:tr w:rsidR="00A40964" w:rsidRPr="00C5631C" w:rsidTr="003F1996">
        <w:trPr>
          <w:jc w:val="center"/>
        </w:trPr>
        <w:tc>
          <w:tcPr>
            <w:tcW w:w="2512" w:type="dxa"/>
          </w:tcPr>
          <w:p w:rsidR="00A40964" w:rsidRDefault="00A40964" w:rsidP="00CE7CBD">
            <w:pPr>
              <w:pStyle w:val="Table"/>
              <w:rPr>
                <w:color w:val="000000"/>
                <w:sz w:val="24"/>
                <w:szCs w:val="24"/>
              </w:rPr>
            </w:pPr>
            <w:r>
              <w:rPr>
                <w:color w:val="000000"/>
                <w:sz w:val="24"/>
                <w:szCs w:val="24"/>
              </w:rPr>
              <w:t>KTY83/110</w:t>
            </w:r>
          </w:p>
        </w:tc>
        <w:tc>
          <w:tcPr>
            <w:tcW w:w="6379" w:type="dxa"/>
          </w:tcPr>
          <w:p w:rsidR="00A40964" w:rsidRDefault="00A40964" w:rsidP="00CE7CBD">
            <w:pPr>
              <w:pStyle w:val="Table"/>
              <w:rPr>
                <w:color w:val="000000"/>
                <w:sz w:val="24"/>
                <w:szCs w:val="24"/>
              </w:rPr>
            </w:pPr>
            <w:r>
              <w:rPr>
                <w:color w:val="000000"/>
                <w:sz w:val="24"/>
                <w:szCs w:val="24"/>
              </w:rPr>
              <w:t>Silicon Temperature Sensor Product Datasheet</w:t>
            </w:r>
          </w:p>
        </w:tc>
        <w:tc>
          <w:tcPr>
            <w:tcW w:w="1090" w:type="dxa"/>
          </w:tcPr>
          <w:p w:rsidR="00A40964" w:rsidRDefault="00A40964" w:rsidP="00CE7CBD">
            <w:pPr>
              <w:pStyle w:val="Table"/>
              <w:rPr>
                <w:color w:val="000000"/>
                <w:sz w:val="24"/>
                <w:szCs w:val="24"/>
              </w:rPr>
            </w:pPr>
            <w:r>
              <w:rPr>
                <w:color w:val="000000"/>
                <w:sz w:val="24"/>
                <w:szCs w:val="24"/>
              </w:rPr>
              <w:t>NXP</w:t>
            </w:r>
          </w:p>
        </w:tc>
      </w:tr>
    </w:tbl>
    <w:p w:rsidR="002F3288" w:rsidRDefault="002F3288" w:rsidP="002F3288">
      <w:pPr>
        <w:jc w:val="both"/>
        <w:rPr>
          <w:bCs/>
          <w:color w:val="000000"/>
        </w:rPr>
      </w:pPr>
      <w:bookmarkStart w:id="13" w:name="_Toc45013180"/>
      <w:bookmarkStart w:id="14" w:name="_Toc491824335"/>
    </w:p>
    <w:p w:rsidR="002F3288" w:rsidRDefault="002F3288" w:rsidP="002F3288">
      <w:pPr>
        <w:jc w:val="both"/>
        <w:rPr>
          <w:bCs/>
          <w:color w:val="000000"/>
        </w:rPr>
      </w:pPr>
    </w:p>
    <w:p w:rsidR="002F3288" w:rsidRDefault="002F3288" w:rsidP="002F3288">
      <w:pPr>
        <w:jc w:val="both"/>
        <w:rPr>
          <w:bCs/>
          <w:color w:val="000000"/>
        </w:rPr>
      </w:pPr>
    </w:p>
    <w:p w:rsidR="00AB15DE" w:rsidRPr="00D449D4" w:rsidRDefault="00AB15DE" w:rsidP="00B83767">
      <w:pPr>
        <w:pStyle w:val="Heading1"/>
        <w:spacing w:before="360" w:after="120"/>
        <w:rPr>
          <w:bCs/>
          <w:color w:val="000000"/>
        </w:rPr>
      </w:pPr>
      <w:bookmarkStart w:id="15" w:name="_Toc458010516"/>
      <w:r w:rsidRPr="00D449D4">
        <w:rPr>
          <w:bCs/>
          <w:color w:val="000000"/>
        </w:rPr>
        <w:lastRenderedPageBreak/>
        <w:t>TEST EQUIPMENT</w:t>
      </w:r>
      <w:bookmarkEnd w:id="15"/>
    </w:p>
    <w:tbl>
      <w:tblPr>
        <w:tblW w:w="99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24"/>
        <w:gridCol w:w="3321"/>
        <w:gridCol w:w="2652"/>
      </w:tblGrid>
      <w:tr w:rsidR="00AB15DE" w:rsidRPr="00C5631C" w:rsidTr="006B75B7">
        <w:trPr>
          <w:tblHeader/>
          <w:jc w:val="center"/>
        </w:trPr>
        <w:tc>
          <w:tcPr>
            <w:tcW w:w="4024" w:type="dxa"/>
          </w:tcPr>
          <w:p w:rsidR="00AB15DE" w:rsidRPr="006B75B7" w:rsidRDefault="00AB15DE" w:rsidP="001D3920">
            <w:pPr>
              <w:pStyle w:val="Table"/>
              <w:jc w:val="center"/>
              <w:rPr>
                <w:b/>
                <w:color w:val="000000"/>
                <w:sz w:val="24"/>
                <w:szCs w:val="24"/>
              </w:rPr>
            </w:pPr>
            <w:r w:rsidRPr="006B75B7">
              <w:rPr>
                <w:b/>
                <w:color w:val="000000"/>
                <w:sz w:val="24"/>
                <w:szCs w:val="24"/>
              </w:rPr>
              <w:t>Item</w:t>
            </w:r>
          </w:p>
        </w:tc>
        <w:tc>
          <w:tcPr>
            <w:tcW w:w="3321" w:type="dxa"/>
          </w:tcPr>
          <w:p w:rsidR="00AB15DE" w:rsidRPr="006B75B7" w:rsidRDefault="00AB15DE" w:rsidP="001D3920">
            <w:pPr>
              <w:pStyle w:val="Table"/>
              <w:jc w:val="center"/>
              <w:rPr>
                <w:b/>
                <w:color w:val="000000"/>
                <w:sz w:val="24"/>
                <w:szCs w:val="24"/>
              </w:rPr>
            </w:pPr>
            <w:r w:rsidRPr="006B75B7">
              <w:rPr>
                <w:b/>
                <w:color w:val="000000"/>
                <w:sz w:val="24"/>
                <w:szCs w:val="24"/>
              </w:rPr>
              <w:t>Model</w:t>
            </w:r>
          </w:p>
        </w:tc>
        <w:tc>
          <w:tcPr>
            <w:tcW w:w="2652" w:type="dxa"/>
          </w:tcPr>
          <w:p w:rsidR="00AB15DE" w:rsidRPr="006B75B7" w:rsidRDefault="00AB15DE" w:rsidP="001D3920">
            <w:pPr>
              <w:pStyle w:val="Table"/>
              <w:jc w:val="center"/>
              <w:rPr>
                <w:b/>
                <w:color w:val="000000"/>
                <w:sz w:val="24"/>
                <w:szCs w:val="24"/>
              </w:rPr>
            </w:pPr>
            <w:r w:rsidRPr="006B75B7">
              <w:rPr>
                <w:b/>
                <w:color w:val="000000"/>
                <w:sz w:val="24"/>
                <w:szCs w:val="24"/>
              </w:rPr>
              <w:t>Manufacturer</w:t>
            </w:r>
          </w:p>
        </w:tc>
      </w:tr>
      <w:tr w:rsidR="0013562A" w:rsidRPr="00C5631C" w:rsidTr="006B75B7">
        <w:trPr>
          <w:jc w:val="center"/>
        </w:trPr>
        <w:tc>
          <w:tcPr>
            <w:tcW w:w="4024" w:type="dxa"/>
            <w:vAlign w:val="center"/>
          </w:tcPr>
          <w:p w:rsidR="0013562A" w:rsidRPr="006B75B7" w:rsidRDefault="0013562A" w:rsidP="00067192">
            <w:pPr>
              <w:pStyle w:val="BodyText"/>
              <w:ind w:right="-108"/>
              <w:rPr>
                <w:szCs w:val="24"/>
              </w:rPr>
            </w:pPr>
            <w:r w:rsidRPr="006B75B7">
              <w:rPr>
                <w:szCs w:val="24"/>
              </w:rPr>
              <w:t xml:space="preserve">Power Supply (0 – </w:t>
            </w:r>
            <w:r w:rsidR="00067192">
              <w:rPr>
                <w:szCs w:val="24"/>
              </w:rPr>
              <w:t>40</w:t>
            </w:r>
            <w:r w:rsidRPr="006B75B7">
              <w:rPr>
                <w:szCs w:val="24"/>
              </w:rPr>
              <w:t>VDC @0-</w:t>
            </w:r>
            <w:r w:rsidR="00067192">
              <w:rPr>
                <w:szCs w:val="24"/>
              </w:rPr>
              <w:t>60</w:t>
            </w:r>
            <w:r w:rsidRPr="006B75B7">
              <w:rPr>
                <w:szCs w:val="24"/>
              </w:rPr>
              <w:t>A)</w:t>
            </w:r>
          </w:p>
        </w:tc>
        <w:tc>
          <w:tcPr>
            <w:tcW w:w="3321" w:type="dxa"/>
          </w:tcPr>
          <w:p w:rsidR="0013562A" w:rsidRPr="006B75B7" w:rsidRDefault="00067192" w:rsidP="00067192">
            <w:pPr>
              <w:pStyle w:val="Table"/>
              <w:rPr>
                <w:color w:val="000000"/>
                <w:sz w:val="24"/>
                <w:szCs w:val="24"/>
              </w:rPr>
            </w:pPr>
            <w:r>
              <w:rPr>
                <w:color w:val="000000"/>
                <w:sz w:val="24"/>
                <w:szCs w:val="24"/>
              </w:rPr>
              <w:t>SPS40-250A017</w:t>
            </w:r>
          </w:p>
        </w:tc>
        <w:tc>
          <w:tcPr>
            <w:tcW w:w="2652" w:type="dxa"/>
          </w:tcPr>
          <w:p w:rsidR="0013562A" w:rsidRPr="006B75B7" w:rsidRDefault="00067192" w:rsidP="00067192">
            <w:pPr>
              <w:pStyle w:val="Table"/>
              <w:rPr>
                <w:color w:val="000000"/>
                <w:sz w:val="24"/>
                <w:szCs w:val="24"/>
              </w:rPr>
            </w:pPr>
            <w:r>
              <w:rPr>
                <w:color w:val="000000"/>
                <w:sz w:val="24"/>
                <w:szCs w:val="24"/>
              </w:rPr>
              <w:t>Amrel</w:t>
            </w:r>
            <w:r w:rsidR="00AF2B6A" w:rsidRPr="006B75B7">
              <w:rPr>
                <w:color w:val="000000"/>
                <w:sz w:val="24"/>
                <w:szCs w:val="24"/>
                <w:vertAlign w:val="superscript"/>
              </w:rPr>
              <w:t>1</w:t>
            </w:r>
          </w:p>
        </w:tc>
      </w:tr>
      <w:tr w:rsidR="00E02F93" w:rsidRPr="00C5631C" w:rsidTr="00E02F93">
        <w:trPr>
          <w:jc w:val="center"/>
        </w:trPr>
        <w:tc>
          <w:tcPr>
            <w:tcW w:w="4024" w:type="dxa"/>
          </w:tcPr>
          <w:p w:rsidR="00E02F93" w:rsidRPr="006B75B7" w:rsidRDefault="00E02F93" w:rsidP="00E02F93">
            <w:pPr>
              <w:pStyle w:val="Table"/>
              <w:rPr>
                <w:color w:val="000000"/>
                <w:sz w:val="24"/>
                <w:szCs w:val="24"/>
              </w:rPr>
            </w:pPr>
            <w:r w:rsidRPr="006B75B7">
              <w:rPr>
                <w:sz w:val="24"/>
                <w:szCs w:val="24"/>
              </w:rPr>
              <w:t>Digital Multi Meter (DMM)</w:t>
            </w:r>
          </w:p>
        </w:tc>
        <w:tc>
          <w:tcPr>
            <w:tcW w:w="3321" w:type="dxa"/>
          </w:tcPr>
          <w:p w:rsidR="00E02F93" w:rsidRPr="006B75B7" w:rsidRDefault="00E02F93" w:rsidP="00E02F93">
            <w:pPr>
              <w:pStyle w:val="Table"/>
              <w:rPr>
                <w:color w:val="000000"/>
                <w:sz w:val="24"/>
                <w:szCs w:val="24"/>
              </w:rPr>
            </w:pPr>
            <w:r w:rsidRPr="006B75B7">
              <w:rPr>
                <w:color w:val="000000"/>
                <w:sz w:val="24"/>
                <w:szCs w:val="24"/>
              </w:rPr>
              <w:t>17</w:t>
            </w:r>
            <w:r>
              <w:rPr>
                <w:color w:val="000000"/>
                <w:sz w:val="24"/>
                <w:szCs w:val="24"/>
              </w:rPr>
              <w:t>9</w:t>
            </w:r>
          </w:p>
        </w:tc>
        <w:tc>
          <w:tcPr>
            <w:tcW w:w="2652" w:type="dxa"/>
          </w:tcPr>
          <w:p w:rsidR="00E02F93" w:rsidRPr="006B75B7" w:rsidRDefault="00E02F93" w:rsidP="00E02F93">
            <w:pPr>
              <w:pStyle w:val="Table"/>
              <w:rPr>
                <w:color w:val="000000"/>
                <w:sz w:val="24"/>
                <w:szCs w:val="24"/>
              </w:rPr>
            </w:pPr>
            <w:r w:rsidRPr="006B75B7">
              <w:rPr>
                <w:color w:val="000000"/>
                <w:sz w:val="24"/>
                <w:szCs w:val="24"/>
              </w:rPr>
              <w:t>Fluke</w:t>
            </w:r>
            <w:r w:rsidRPr="006B75B7">
              <w:rPr>
                <w:color w:val="000000"/>
                <w:sz w:val="24"/>
                <w:szCs w:val="24"/>
                <w:vertAlign w:val="superscript"/>
              </w:rPr>
              <w:t>1</w:t>
            </w:r>
          </w:p>
        </w:tc>
      </w:tr>
      <w:tr w:rsidR="00E02F93" w:rsidRPr="00C5631C" w:rsidTr="006B75B7">
        <w:trPr>
          <w:jc w:val="center"/>
        </w:trPr>
        <w:tc>
          <w:tcPr>
            <w:tcW w:w="4024" w:type="dxa"/>
          </w:tcPr>
          <w:p w:rsidR="00E02F93" w:rsidRPr="006B75B7" w:rsidRDefault="00E02F93" w:rsidP="00E02F93">
            <w:pPr>
              <w:pStyle w:val="Table"/>
              <w:rPr>
                <w:color w:val="000000"/>
                <w:sz w:val="24"/>
                <w:szCs w:val="24"/>
              </w:rPr>
            </w:pPr>
            <w:r>
              <w:rPr>
                <w:sz w:val="24"/>
                <w:szCs w:val="24"/>
              </w:rPr>
              <w:t>CAN Interface</w:t>
            </w:r>
          </w:p>
        </w:tc>
        <w:tc>
          <w:tcPr>
            <w:tcW w:w="3321" w:type="dxa"/>
          </w:tcPr>
          <w:p w:rsidR="00E02F93" w:rsidRPr="006B75B7" w:rsidRDefault="00E02F93" w:rsidP="00E02F93">
            <w:pPr>
              <w:pStyle w:val="Table"/>
              <w:rPr>
                <w:color w:val="000000"/>
                <w:sz w:val="24"/>
                <w:szCs w:val="24"/>
              </w:rPr>
            </w:pPr>
            <w:proofErr w:type="spellStart"/>
            <w:r>
              <w:rPr>
                <w:color w:val="000000"/>
                <w:sz w:val="24"/>
                <w:szCs w:val="24"/>
              </w:rPr>
              <w:t>CANcaseXL</w:t>
            </w:r>
            <w:proofErr w:type="spellEnd"/>
          </w:p>
        </w:tc>
        <w:tc>
          <w:tcPr>
            <w:tcW w:w="2652" w:type="dxa"/>
          </w:tcPr>
          <w:p w:rsidR="00E02F93" w:rsidRPr="006B75B7" w:rsidRDefault="00E02F93" w:rsidP="00E02F93">
            <w:pPr>
              <w:pStyle w:val="Table"/>
              <w:rPr>
                <w:color w:val="000000"/>
                <w:sz w:val="24"/>
                <w:szCs w:val="24"/>
              </w:rPr>
            </w:pPr>
            <w:r>
              <w:rPr>
                <w:color w:val="000000"/>
                <w:sz w:val="24"/>
                <w:szCs w:val="24"/>
              </w:rPr>
              <w:t>Vector</w:t>
            </w:r>
            <w:r w:rsidRPr="006B75B7">
              <w:rPr>
                <w:color w:val="000000"/>
                <w:sz w:val="24"/>
                <w:szCs w:val="24"/>
                <w:vertAlign w:val="superscript"/>
              </w:rPr>
              <w:t>1</w:t>
            </w:r>
          </w:p>
        </w:tc>
      </w:tr>
      <w:tr w:rsidR="00A40964" w:rsidRPr="00C5631C" w:rsidTr="006B75B7">
        <w:trPr>
          <w:jc w:val="center"/>
        </w:trPr>
        <w:tc>
          <w:tcPr>
            <w:tcW w:w="4024" w:type="dxa"/>
          </w:tcPr>
          <w:p w:rsidR="00A40964" w:rsidRDefault="00A40964" w:rsidP="00CE7CBD">
            <w:pPr>
              <w:pStyle w:val="Table"/>
              <w:rPr>
                <w:sz w:val="24"/>
                <w:szCs w:val="24"/>
              </w:rPr>
            </w:pPr>
            <w:r>
              <w:rPr>
                <w:sz w:val="24"/>
                <w:szCs w:val="24"/>
              </w:rPr>
              <w:t>Resistance Decade Box</w:t>
            </w:r>
          </w:p>
        </w:tc>
        <w:tc>
          <w:tcPr>
            <w:tcW w:w="3321" w:type="dxa"/>
          </w:tcPr>
          <w:p w:rsidR="00A40964" w:rsidRDefault="00A40964" w:rsidP="00CE7CBD">
            <w:pPr>
              <w:pStyle w:val="Table"/>
              <w:rPr>
                <w:color w:val="000000"/>
                <w:sz w:val="24"/>
                <w:szCs w:val="24"/>
              </w:rPr>
            </w:pPr>
            <w:r>
              <w:rPr>
                <w:color w:val="000000"/>
                <w:sz w:val="24"/>
                <w:szCs w:val="24"/>
              </w:rPr>
              <w:t>RS-201</w:t>
            </w:r>
          </w:p>
        </w:tc>
        <w:tc>
          <w:tcPr>
            <w:tcW w:w="2652" w:type="dxa"/>
          </w:tcPr>
          <w:p w:rsidR="00A40964" w:rsidRDefault="00A40964" w:rsidP="00CE7CBD">
            <w:pPr>
              <w:pStyle w:val="Table"/>
              <w:rPr>
                <w:color w:val="000000"/>
                <w:sz w:val="24"/>
                <w:szCs w:val="24"/>
              </w:rPr>
            </w:pPr>
            <w:r>
              <w:rPr>
                <w:color w:val="000000"/>
                <w:sz w:val="24"/>
                <w:szCs w:val="24"/>
              </w:rPr>
              <w:t>IET Labs</w:t>
            </w:r>
            <w:r w:rsidRPr="006B75B7">
              <w:rPr>
                <w:color w:val="000000"/>
                <w:sz w:val="24"/>
                <w:szCs w:val="24"/>
                <w:vertAlign w:val="superscript"/>
              </w:rPr>
              <w:t>1</w:t>
            </w:r>
          </w:p>
        </w:tc>
      </w:tr>
      <w:tr w:rsidR="00A40964" w:rsidRPr="00C5631C" w:rsidTr="00E02F93">
        <w:trPr>
          <w:jc w:val="center"/>
        </w:trPr>
        <w:tc>
          <w:tcPr>
            <w:tcW w:w="4024" w:type="dxa"/>
            <w:vAlign w:val="center"/>
          </w:tcPr>
          <w:p w:rsidR="00A40964" w:rsidRDefault="00A40964" w:rsidP="00E02F93">
            <w:pPr>
              <w:pStyle w:val="Table"/>
              <w:rPr>
                <w:sz w:val="24"/>
                <w:szCs w:val="24"/>
              </w:rPr>
            </w:pPr>
            <w:r>
              <w:rPr>
                <w:sz w:val="24"/>
                <w:szCs w:val="24"/>
              </w:rPr>
              <w:t>PC</w:t>
            </w:r>
          </w:p>
        </w:tc>
        <w:tc>
          <w:tcPr>
            <w:tcW w:w="3321" w:type="dxa"/>
            <w:vAlign w:val="center"/>
          </w:tcPr>
          <w:p w:rsidR="00A40964" w:rsidRDefault="00A40964" w:rsidP="00E02F93">
            <w:pPr>
              <w:pStyle w:val="Table"/>
              <w:rPr>
                <w:color w:val="000000"/>
                <w:sz w:val="24"/>
                <w:szCs w:val="24"/>
              </w:rPr>
            </w:pPr>
            <w:r>
              <w:rPr>
                <w:color w:val="000000"/>
                <w:sz w:val="24"/>
                <w:szCs w:val="24"/>
              </w:rPr>
              <w:t>N/A</w:t>
            </w:r>
          </w:p>
        </w:tc>
        <w:tc>
          <w:tcPr>
            <w:tcW w:w="2652" w:type="dxa"/>
            <w:vAlign w:val="center"/>
          </w:tcPr>
          <w:p w:rsidR="00A40964" w:rsidRDefault="00A40964" w:rsidP="00E02F93">
            <w:pPr>
              <w:pStyle w:val="Table"/>
              <w:rPr>
                <w:color w:val="000000"/>
                <w:sz w:val="24"/>
                <w:szCs w:val="24"/>
              </w:rPr>
            </w:pPr>
            <w:r>
              <w:rPr>
                <w:color w:val="000000"/>
                <w:sz w:val="24"/>
                <w:szCs w:val="24"/>
              </w:rPr>
              <w:t>N/A</w:t>
            </w:r>
          </w:p>
        </w:tc>
      </w:tr>
    </w:tbl>
    <w:p w:rsidR="00AB15DE" w:rsidRDefault="00AF2B6A" w:rsidP="00AF2B6A">
      <w:pPr>
        <w:spacing w:before="120"/>
      </w:pPr>
      <w:r w:rsidRPr="00AF2B6A">
        <w:rPr>
          <w:vertAlign w:val="superscript"/>
        </w:rPr>
        <w:t>1</w:t>
      </w:r>
      <w:r>
        <w:t xml:space="preserve"> </w:t>
      </w:r>
      <w:r w:rsidRPr="00AF2B6A">
        <w:t xml:space="preserve">An equivalent </w:t>
      </w:r>
      <w:proofErr w:type="gramStart"/>
      <w:r w:rsidRPr="00AF2B6A">
        <w:t>may be substituted</w:t>
      </w:r>
      <w:proofErr w:type="gramEnd"/>
    </w:p>
    <w:p w:rsidR="003F1996" w:rsidRPr="00D449D4" w:rsidRDefault="008B52FB" w:rsidP="00B83767">
      <w:pPr>
        <w:pStyle w:val="Heading1"/>
        <w:spacing w:before="360" w:after="120"/>
        <w:rPr>
          <w:bCs/>
          <w:color w:val="000000"/>
        </w:rPr>
      </w:pPr>
      <w:bookmarkStart w:id="16" w:name="_Toc458010517"/>
      <w:r w:rsidRPr="00D449D4">
        <w:rPr>
          <w:bCs/>
          <w:color w:val="000000"/>
        </w:rPr>
        <w:t>TEST CONDITIONS</w:t>
      </w:r>
      <w:bookmarkEnd w:id="13"/>
      <w:bookmarkEnd w:id="16"/>
    </w:p>
    <w:p w:rsidR="008B52FB" w:rsidRPr="008B52FB" w:rsidRDefault="008B52FB" w:rsidP="008B52FB">
      <w:pPr>
        <w:spacing w:after="120"/>
        <w:rPr>
          <w:b/>
          <w:u w:val="single"/>
        </w:rPr>
      </w:pPr>
      <w:r w:rsidRPr="008B52FB">
        <w:rPr>
          <w:b/>
          <w:u w:val="single"/>
        </w:rPr>
        <w:t>CAUTION:</w:t>
      </w:r>
    </w:p>
    <w:p w:rsidR="008B52FB" w:rsidRDefault="008B52FB" w:rsidP="008B52FB">
      <w:pPr>
        <w:rPr>
          <w:b/>
        </w:rPr>
      </w:pPr>
      <w:r w:rsidRPr="008B52FB">
        <w:rPr>
          <w:b/>
        </w:rPr>
        <w:t>Place or connect test equipment, scope probes to the UUT firmly before turning on power to avoid accidental short circuits.</w:t>
      </w:r>
    </w:p>
    <w:p w:rsidR="008B52FB" w:rsidRPr="008B52FB" w:rsidRDefault="008B52FB" w:rsidP="00802F9D">
      <w:pPr>
        <w:jc w:val="both"/>
      </w:pPr>
      <w:r w:rsidRPr="008B52FB">
        <w:t xml:space="preserve">The unit </w:t>
      </w:r>
      <w:proofErr w:type="gramStart"/>
      <w:r w:rsidRPr="008B52FB">
        <w:t>shall be tested</w:t>
      </w:r>
      <w:proofErr w:type="gramEnd"/>
      <w:r w:rsidRPr="008B52FB">
        <w:t xml:space="preserve"> at an ambient temperature between </w:t>
      </w:r>
      <w:r w:rsidR="00D063D3" w:rsidRPr="00BD6BF7">
        <w:t>5</w:t>
      </w:r>
      <w:r w:rsidR="00802F9D" w:rsidRPr="00BD6BF7">
        <w:t>3</w:t>
      </w:r>
      <w:r w:rsidRPr="00BD6BF7">
        <w:t xml:space="preserve"> and </w:t>
      </w:r>
      <w:r w:rsidR="00802F9D" w:rsidRPr="00BD6BF7">
        <w:t>100</w:t>
      </w:r>
      <w:r w:rsidRPr="00BD6BF7">
        <w:t xml:space="preserve"> </w:t>
      </w:r>
      <w:proofErr w:type="spellStart"/>
      <w:r w:rsidRPr="00BD6BF7">
        <w:t>deg</w:t>
      </w:r>
      <w:proofErr w:type="spellEnd"/>
      <w:r w:rsidRPr="00BD6BF7">
        <w:t xml:space="preserve"> F (25 +/- </w:t>
      </w:r>
      <w:r w:rsidR="00A40964" w:rsidRPr="00BD6BF7">
        <w:t>1</w:t>
      </w:r>
      <w:r w:rsidR="00D063D3" w:rsidRPr="00BD6BF7">
        <w:t>3</w:t>
      </w:r>
      <w:r w:rsidRPr="00BD6BF7">
        <w:t xml:space="preserve"> </w:t>
      </w:r>
      <w:proofErr w:type="spellStart"/>
      <w:r w:rsidRPr="00BD6BF7">
        <w:t>deg</w:t>
      </w:r>
      <w:proofErr w:type="spellEnd"/>
      <w:r w:rsidRPr="00BD6BF7">
        <w:t xml:space="preserve"> </w:t>
      </w:r>
      <w:r w:rsidRPr="008B52FB">
        <w:t xml:space="preserve">C) and relative humidity between 25 and 50%. All tests </w:t>
      </w:r>
      <w:proofErr w:type="gramStart"/>
      <w:r w:rsidRPr="008B52FB">
        <w:t>shall be performed in sequence to eliminate any errors or omissions, or as otherwise specified</w:t>
      </w:r>
      <w:proofErr w:type="gramEnd"/>
      <w:r w:rsidRPr="008B52FB">
        <w:t>.</w:t>
      </w:r>
    </w:p>
    <w:p w:rsidR="003F1996" w:rsidRPr="00D449D4" w:rsidRDefault="00B25589" w:rsidP="00B83767">
      <w:pPr>
        <w:pStyle w:val="Heading1"/>
        <w:spacing w:before="360" w:after="120"/>
        <w:rPr>
          <w:bCs/>
        </w:rPr>
      </w:pPr>
      <w:bookmarkStart w:id="17" w:name="_Toc458010518"/>
      <w:r w:rsidRPr="00D449D4">
        <w:rPr>
          <w:bCs/>
        </w:rPr>
        <w:t>BOARD LEVEL TEST PROCEDURE</w:t>
      </w:r>
      <w:bookmarkEnd w:id="17"/>
    </w:p>
    <w:p w:rsidR="006E1334" w:rsidRDefault="00EA0B27" w:rsidP="006E1334">
      <w:pPr>
        <w:jc w:val="both"/>
      </w:pPr>
      <w:r>
        <w:t xml:space="preserve">The </w:t>
      </w:r>
      <w:r w:rsidR="00E5265B">
        <w:t>board level</w:t>
      </w:r>
      <w:r>
        <w:t xml:space="preserve"> hardware tests </w:t>
      </w:r>
      <w:proofErr w:type="gramStart"/>
      <w:r>
        <w:t>are provided</w:t>
      </w:r>
      <w:proofErr w:type="gramEnd"/>
      <w:r>
        <w:t xml:space="preserve"> in functional sections as described below.</w:t>
      </w:r>
      <w:r w:rsidR="006E1334">
        <w:t xml:space="preserve"> During these </w:t>
      </w:r>
      <w:proofErr w:type="gramStart"/>
      <w:r w:rsidR="006E1334">
        <w:t>tests</w:t>
      </w:r>
      <w:proofErr w:type="gramEnd"/>
      <w:r w:rsidR="006E1334">
        <w:t xml:space="preserve"> the check-out of the fabricated printed circuit boards is accomplished. </w:t>
      </w:r>
      <w:r w:rsidR="006E1334" w:rsidRPr="006E1334">
        <w:t xml:space="preserve">The checking/testing </w:t>
      </w:r>
      <w:proofErr w:type="gramStart"/>
      <w:r w:rsidR="006E1334" w:rsidRPr="006E1334">
        <w:t>will be done</w:t>
      </w:r>
      <w:proofErr w:type="gramEnd"/>
      <w:r w:rsidR="006E1334" w:rsidRPr="006E1334">
        <w:t xml:space="preserve"> in two steps. The first step </w:t>
      </w:r>
      <w:r w:rsidR="006E1334">
        <w:t xml:space="preserve">is visual inspection </w:t>
      </w:r>
      <w:proofErr w:type="gramStart"/>
      <w:r w:rsidR="006E1334">
        <w:t>and basically</w:t>
      </w:r>
      <w:proofErr w:type="gramEnd"/>
      <w:r w:rsidR="006E1334">
        <w:t xml:space="preserve"> involves board inspection and comparison to the planned lay-out.  </w:t>
      </w:r>
      <w:r w:rsidR="006E1334" w:rsidRPr="006E1334">
        <w:t xml:space="preserve">The purpose of the latter test is to check the board with </w:t>
      </w:r>
      <w:r w:rsidR="006E1334">
        <w:t xml:space="preserve">a digital </w:t>
      </w:r>
      <w:proofErr w:type="spellStart"/>
      <w:r w:rsidR="006E1334">
        <w:t>multimeter</w:t>
      </w:r>
      <w:proofErr w:type="spellEnd"/>
      <w:r w:rsidR="006E1334">
        <w:t xml:space="preserve"> at the power supply inputs to ensure there is no short across these pins.</w:t>
      </w:r>
    </w:p>
    <w:p w:rsidR="00C814B3" w:rsidRDefault="00C814B3" w:rsidP="00C814B3">
      <w:pPr>
        <w:jc w:val="both"/>
      </w:pPr>
    </w:p>
    <w:p w:rsidR="00C814B3" w:rsidRPr="00C814B3" w:rsidRDefault="00C814B3" w:rsidP="00C814B3">
      <w:pPr>
        <w:rPr>
          <w:b/>
        </w:rPr>
      </w:pPr>
      <w:r w:rsidRPr="00C814B3">
        <w:rPr>
          <w:b/>
        </w:rPr>
        <w:t>General Test Conditions</w:t>
      </w:r>
    </w:p>
    <w:p w:rsidR="00C814B3" w:rsidRDefault="00C814B3" w:rsidP="00C814B3"/>
    <w:p w:rsidR="00C814B3" w:rsidRDefault="00AA5B71" w:rsidP="00C814B3">
      <w:r>
        <w:t>1</w:t>
      </w:r>
      <w:r w:rsidR="00C814B3">
        <w:t>. 10% tolerance unless stated otherwise.</w:t>
      </w:r>
    </w:p>
    <w:p w:rsidR="00C814B3" w:rsidRDefault="00AA5B71" w:rsidP="00C814B3">
      <w:r>
        <w:t>2</w:t>
      </w:r>
      <w:r w:rsidR="00C814B3">
        <w:t xml:space="preserve">. All measurements </w:t>
      </w:r>
      <w:proofErr w:type="gramStart"/>
      <w:r w:rsidR="00C814B3">
        <w:t>are made</w:t>
      </w:r>
      <w:proofErr w:type="gramEnd"/>
      <w:r w:rsidR="00C814B3">
        <w:t xml:space="preserve"> with reference to </w:t>
      </w:r>
      <w:r w:rsidR="00F02676">
        <w:t>J3.B</w:t>
      </w:r>
      <w:r w:rsidR="00C814B3">
        <w:t xml:space="preserve"> (</w:t>
      </w:r>
      <w:r w:rsidR="00F02676">
        <w:t>Power Return</w:t>
      </w:r>
      <w:r w:rsidR="00C814B3">
        <w:t>) unless otherwise stated.</w:t>
      </w:r>
    </w:p>
    <w:p w:rsidR="003F1996" w:rsidRPr="00037028" w:rsidRDefault="00B25589" w:rsidP="00B83767">
      <w:pPr>
        <w:pStyle w:val="StyleHeading2NotBoldBefore0pt"/>
        <w:spacing w:before="240" w:after="120"/>
      </w:pPr>
      <w:bookmarkStart w:id="18" w:name="_Toc458010519"/>
      <w:r>
        <w:t>VISUAL INSPECTION</w:t>
      </w:r>
      <w:bookmarkEnd w:id="18"/>
    </w:p>
    <w:p w:rsidR="00B25589" w:rsidRDefault="00B25589" w:rsidP="00B83767">
      <w:pPr>
        <w:pStyle w:val="Heading3"/>
        <w:spacing w:before="120" w:after="120"/>
      </w:pPr>
      <w:bookmarkStart w:id="19" w:name="_Toc458010520"/>
      <w:r>
        <w:t>Ve</w:t>
      </w:r>
      <w:r w:rsidR="007F6EB8">
        <w:t>rification of Components Not I</w:t>
      </w:r>
      <w:r>
        <w:t>nstalled</w:t>
      </w:r>
      <w:bookmarkEnd w:id="19"/>
    </w:p>
    <w:p w:rsidR="00B25589" w:rsidRDefault="00B25589" w:rsidP="00B25589">
      <w:pPr>
        <w:pStyle w:val="BodyText"/>
        <w:rPr>
          <w:color w:val="000000"/>
        </w:rPr>
      </w:pPr>
      <w:r w:rsidRPr="00B25589">
        <w:rPr>
          <w:color w:val="000000"/>
        </w:rPr>
        <w:t xml:space="preserve">On the PCB under test, verify </w:t>
      </w:r>
      <w:proofErr w:type="gramStart"/>
      <w:r w:rsidRPr="00B25589">
        <w:rPr>
          <w:color w:val="000000"/>
        </w:rPr>
        <w:t>all DNP (Do Not Populate) parts are not</w:t>
      </w:r>
      <w:proofErr w:type="gramEnd"/>
      <w:r w:rsidRPr="00B25589">
        <w:rPr>
          <w:color w:val="000000"/>
        </w:rPr>
        <w:t xml:space="preserve"> installed.</w:t>
      </w:r>
    </w:p>
    <w:p w:rsidR="00B25589" w:rsidRDefault="00B25589" w:rsidP="00B25589">
      <w:pPr>
        <w:pStyle w:val="BodyText"/>
        <w:rPr>
          <w:color w:val="000000"/>
        </w:rPr>
      </w:pPr>
    </w:p>
    <w:p w:rsidR="00B25589" w:rsidRPr="00B25589" w:rsidRDefault="00B25589" w:rsidP="00B25589">
      <w:pPr>
        <w:pStyle w:val="BodyText"/>
        <w:rPr>
          <w:color w:val="000000"/>
        </w:rPr>
      </w:pPr>
      <w:r w:rsidRPr="00B25589">
        <w:rPr>
          <w:color w:val="000000"/>
        </w:rPr>
        <w:t>Record the results on the Test Data Sheet.</w:t>
      </w:r>
    </w:p>
    <w:p w:rsidR="003F1996" w:rsidRDefault="008438F4" w:rsidP="003F2FED">
      <w:pPr>
        <w:pStyle w:val="Heading3"/>
        <w:spacing w:after="120"/>
      </w:pPr>
      <w:bookmarkStart w:id="20" w:name="_Toc458010521"/>
      <w:r>
        <w:t>Manufacturing Defects</w:t>
      </w:r>
      <w:bookmarkEnd w:id="20"/>
    </w:p>
    <w:p w:rsidR="008438F4" w:rsidRDefault="008438F4" w:rsidP="008438F4">
      <w:r>
        <w:t>Thoroughly examine the PCB under test and verify the following conditions do not exist:</w:t>
      </w:r>
    </w:p>
    <w:p w:rsidR="00EF08F9" w:rsidRDefault="00EF08F9" w:rsidP="008438F4"/>
    <w:p w:rsidR="008438F4" w:rsidRDefault="008438F4" w:rsidP="008438F4">
      <w:pPr>
        <w:ind w:firstLine="720"/>
      </w:pPr>
      <w:r>
        <w:t>-</w:t>
      </w:r>
      <w:r w:rsidR="00EF08F9">
        <w:t xml:space="preserve"> </w:t>
      </w:r>
      <w:r>
        <w:t>missing components</w:t>
      </w:r>
    </w:p>
    <w:p w:rsidR="008438F4" w:rsidRDefault="008438F4" w:rsidP="008438F4">
      <w:pPr>
        <w:ind w:firstLine="720"/>
      </w:pPr>
      <w:r>
        <w:t xml:space="preserve">- </w:t>
      </w:r>
      <w:proofErr w:type="gramStart"/>
      <w:r>
        <w:t>component</w:t>
      </w:r>
      <w:proofErr w:type="gramEnd"/>
      <w:r>
        <w:t xml:space="preserve"> orientation</w:t>
      </w:r>
      <w:r w:rsidR="00AA5B71">
        <w:t xml:space="preserve"> (SMD mounting, connectors, electrolytic capacitors)</w:t>
      </w:r>
    </w:p>
    <w:p w:rsidR="00AA5B71" w:rsidRDefault="00AA5B71" w:rsidP="008438F4">
      <w:pPr>
        <w:ind w:firstLine="720"/>
      </w:pPr>
      <w:r>
        <w:t xml:space="preserve">- </w:t>
      </w:r>
      <w:proofErr w:type="gramStart"/>
      <w:r>
        <w:t>integrated</w:t>
      </w:r>
      <w:proofErr w:type="gramEnd"/>
      <w:r>
        <w:t xml:space="preserve"> circuits pin No. 1 placement</w:t>
      </w:r>
    </w:p>
    <w:p w:rsidR="008438F4" w:rsidRDefault="008438F4" w:rsidP="008438F4">
      <w:pPr>
        <w:ind w:firstLine="720"/>
      </w:pPr>
      <w:r>
        <w:t>- solder defects</w:t>
      </w:r>
      <w:r w:rsidR="00AA5B71">
        <w:t xml:space="preserve"> and cleaning quality</w:t>
      </w:r>
    </w:p>
    <w:p w:rsidR="00AA5B71" w:rsidRDefault="00AA5B71" w:rsidP="008438F4">
      <w:pPr>
        <w:ind w:firstLine="720"/>
      </w:pPr>
      <w:r>
        <w:t xml:space="preserve">- </w:t>
      </w:r>
      <w:proofErr w:type="gramStart"/>
      <w:r>
        <w:t>coating</w:t>
      </w:r>
      <w:proofErr w:type="gramEnd"/>
    </w:p>
    <w:p w:rsidR="008438F4" w:rsidRDefault="008438F4" w:rsidP="008438F4"/>
    <w:p w:rsidR="008438F4" w:rsidRDefault="008438F4" w:rsidP="008438F4">
      <w:r>
        <w:t>Record the results on the Test Data Sheet.</w:t>
      </w:r>
    </w:p>
    <w:p w:rsidR="003F1996" w:rsidRDefault="003F1996" w:rsidP="00B83767">
      <w:pPr>
        <w:pStyle w:val="StyleHeading2NotBoldBefore0pt"/>
        <w:spacing w:before="240" w:after="120"/>
      </w:pPr>
      <w:bookmarkStart w:id="21" w:name="_Toc458010522"/>
      <w:r w:rsidRPr="00037028">
        <w:t>P</w:t>
      </w:r>
      <w:r w:rsidR="00EF08F9">
        <w:t>OWER SUPPLY TESTING</w:t>
      </w:r>
      <w:bookmarkEnd w:id="21"/>
    </w:p>
    <w:p w:rsidR="003F1996" w:rsidRPr="00DE2043" w:rsidRDefault="000F693D" w:rsidP="000F693D">
      <w:pPr>
        <w:pStyle w:val="Heading3"/>
        <w:spacing w:after="120"/>
      </w:pPr>
      <w:bookmarkStart w:id="22" w:name="_Toc458010523"/>
      <w:r>
        <w:t>Input Current Drawn</w:t>
      </w:r>
      <w:bookmarkEnd w:id="22"/>
    </w:p>
    <w:p w:rsidR="000F693D" w:rsidRDefault="000F693D" w:rsidP="00A40964">
      <w:pPr>
        <w:jc w:val="both"/>
      </w:pPr>
      <w:r>
        <w:t>Connect the</w:t>
      </w:r>
      <w:r w:rsidR="00701574">
        <w:t xml:space="preserve"> positive side of the 28VDC to J</w:t>
      </w:r>
      <w:r w:rsidR="00C63205">
        <w:t>3</w:t>
      </w:r>
      <w:r w:rsidR="00701574">
        <w:t>.</w:t>
      </w:r>
      <w:r w:rsidR="00C63205">
        <w:t>A</w:t>
      </w:r>
      <w:r w:rsidR="00701574">
        <w:t xml:space="preserve"> and return to J</w:t>
      </w:r>
      <w:r w:rsidR="00C63205">
        <w:t>3</w:t>
      </w:r>
      <w:r w:rsidR="00701574">
        <w:t>.</w:t>
      </w:r>
      <w:r w:rsidR="00C63205">
        <w:t>B</w:t>
      </w:r>
      <w:r w:rsidR="00701574">
        <w:t xml:space="preserve">. </w:t>
      </w:r>
      <w:r>
        <w:t xml:space="preserve">Apply 28 +/- 0.2 </w:t>
      </w:r>
      <w:proofErr w:type="spellStart"/>
      <w:r>
        <w:t>Vdc</w:t>
      </w:r>
      <w:proofErr w:type="spellEnd"/>
      <w:r>
        <w:t xml:space="preserve"> </w:t>
      </w:r>
      <w:r w:rsidR="00701574">
        <w:t>p</w:t>
      </w:r>
      <w:r>
        <w:t>ower</w:t>
      </w:r>
      <w:r w:rsidR="00701574">
        <w:t>, set the</w:t>
      </w:r>
      <w:r w:rsidR="00A40964">
        <w:t xml:space="preserve"> power supply</w:t>
      </w:r>
      <w:r w:rsidR="00701574">
        <w:t xml:space="preserve"> current limit to 0.5</w:t>
      </w:r>
      <w:r w:rsidR="00A40964">
        <w:t xml:space="preserve"> </w:t>
      </w:r>
      <w:proofErr w:type="spellStart"/>
      <w:proofErr w:type="gramStart"/>
      <w:r w:rsidR="00701574">
        <w:t>A</w:t>
      </w:r>
      <w:r w:rsidR="00A40964">
        <w:t>dc</w:t>
      </w:r>
      <w:proofErr w:type="spellEnd"/>
      <w:proofErr w:type="gramEnd"/>
      <w:r w:rsidR="00701574">
        <w:t>,</w:t>
      </w:r>
      <w:r>
        <w:t xml:space="preserve"> and perform the following</w:t>
      </w:r>
      <w:r w:rsidR="00701574">
        <w:t xml:space="preserve"> m</w:t>
      </w:r>
      <w:r>
        <w:t>easurement</w:t>
      </w:r>
      <w:r w:rsidR="00701574">
        <w:t>.</w:t>
      </w:r>
    </w:p>
    <w:p w:rsidR="000F693D" w:rsidRDefault="000F693D" w:rsidP="003F1996"/>
    <w:tbl>
      <w:tblPr>
        <w:tblW w:w="9987" w:type="dxa"/>
        <w:jc w:val="center"/>
        <w:tblInd w:w="-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01"/>
        <w:gridCol w:w="4218"/>
        <w:gridCol w:w="2868"/>
      </w:tblGrid>
      <w:tr w:rsidR="00E02F93" w:rsidRPr="00C5631C" w:rsidTr="00AE3734">
        <w:trPr>
          <w:tblHeader/>
          <w:jc w:val="center"/>
        </w:trPr>
        <w:tc>
          <w:tcPr>
            <w:tcW w:w="2901" w:type="dxa"/>
          </w:tcPr>
          <w:p w:rsidR="00E02F93" w:rsidRPr="006B75B7" w:rsidRDefault="00AE3734" w:rsidP="001D3920">
            <w:pPr>
              <w:pStyle w:val="Table"/>
              <w:jc w:val="center"/>
              <w:rPr>
                <w:b/>
                <w:color w:val="000000"/>
                <w:sz w:val="24"/>
                <w:szCs w:val="24"/>
              </w:rPr>
            </w:pPr>
            <w:r>
              <w:rPr>
                <w:b/>
                <w:color w:val="000000"/>
                <w:sz w:val="24"/>
                <w:szCs w:val="24"/>
              </w:rPr>
              <w:t>Verification Parameter</w:t>
            </w:r>
          </w:p>
        </w:tc>
        <w:tc>
          <w:tcPr>
            <w:tcW w:w="4218" w:type="dxa"/>
          </w:tcPr>
          <w:p w:rsidR="00E02F93" w:rsidRDefault="00E02F93" w:rsidP="001D3920">
            <w:pPr>
              <w:pStyle w:val="Table"/>
              <w:jc w:val="center"/>
              <w:rPr>
                <w:b/>
                <w:color w:val="000000"/>
                <w:sz w:val="24"/>
                <w:szCs w:val="24"/>
              </w:rPr>
            </w:pPr>
            <w:r>
              <w:rPr>
                <w:b/>
                <w:color w:val="000000"/>
                <w:sz w:val="24"/>
                <w:szCs w:val="24"/>
              </w:rPr>
              <w:t>Condition</w:t>
            </w:r>
          </w:p>
        </w:tc>
        <w:tc>
          <w:tcPr>
            <w:tcW w:w="2868" w:type="dxa"/>
          </w:tcPr>
          <w:p w:rsidR="00E02F93" w:rsidRPr="006B75B7" w:rsidRDefault="00E02F93" w:rsidP="00897A5A">
            <w:pPr>
              <w:pStyle w:val="Table"/>
              <w:ind w:left="334" w:hanging="334"/>
              <w:jc w:val="center"/>
              <w:rPr>
                <w:b/>
                <w:color w:val="000000"/>
                <w:sz w:val="24"/>
                <w:szCs w:val="24"/>
              </w:rPr>
            </w:pPr>
            <w:r>
              <w:rPr>
                <w:b/>
                <w:color w:val="000000"/>
                <w:sz w:val="24"/>
                <w:szCs w:val="24"/>
              </w:rPr>
              <w:t>Expected Reading</w:t>
            </w:r>
          </w:p>
        </w:tc>
      </w:tr>
      <w:tr w:rsidR="00E02F93" w:rsidRPr="00C5631C" w:rsidTr="00AE3734">
        <w:trPr>
          <w:jc w:val="center"/>
        </w:trPr>
        <w:tc>
          <w:tcPr>
            <w:tcW w:w="2901" w:type="dxa"/>
            <w:vAlign w:val="center"/>
          </w:tcPr>
          <w:p w:rsidR="00E02F93" w:rsidRPr="006B75B7" w:rsidRDefault="00E02F93" w:rsidP="001D3920">
            <w:pPr>
              <w:pStyle w:val="BodyText"/>
              <w:ind w:right="-108"/>
              <w:jc w:val="center"/>
              <w:rPr>
                <w:szCs w:val="24"/>
              </w:rPr>
            </w:pPr>
            <w:r>
              <w:rPr>
                <w:szCs w:val="24"/>
              </w:rPr>
              <w:t>+28VDC</w:t>
            </w:r>
          </w:p>
        </w:tc>
        <w:tc>
          <w:tcPr>
            <w:tcW w:w="4218" w:type="dxa"/>
          </w:tcPr>
          <w:p w:rsidR="00E02F93" w:rsidRDefault="00E02F93" w:rsidP="001D3920">
            <w:pPr>
              <w:pStyle w:val="Table"/>
              <w:jc w:val="center"/>
              <w:rPr>
                <w:color w:val="000000"/>
                <w:sz w:val="24"/>
                <w:szCs w:val="24"/>
              </w:rPr>
            </w:pPr>
            <w:r>
              <w:rPr>
                <w:color w:val="000000"/>
                <w:sz w:val="24"/>
                <w:szCs w:val="24"/>
              </w:rPr>
              <w:t>Measured using PS current meter</w:t>
            </w:r>
          </w:p>
        </w:tc>
        <w:tc>
          <w:tcPr>
            <w:tcW w:w="2868" w:type="dxa"/>
            <w:vAlign w:val="center"/>
          </w:tcPr>
          <w:p w:rsidR="00E02F93" w:rsidRPr="006B75B7" w:rsidRDefault="00E02F93" w:rsidP="0028262F">
            <w:pPr>
              <w:pStyle w:val="Table"/>
              <w:jc w:val="center"/>
              <w:rPr>
                <w:color w:val="000000"/>
                <w:sz w:val="24"/>
                <w:szCs w:val="24"/>
              </w:rPr>
            </w:pPr>
            <w:r>
              <w:rPr>
                <w:color w:val="000000"/>
                <w:sz w:val="24"/>
                <w:szCs w:val="24"/>
              </w:rPr>
              <w:t>&lt; 150 mA</w:t>
            </w:r>
          </w:p>
        </w:tc>
      </w:tr>
    </w:tbl>
    <w:p w:rsidR="000F693D" w:rsidRDefault="000F693D" w:rsidP="003F1996"/>
    <w:p w:rsidR="000F693D" w:rsidRPr="0050689B" w:rsidRDefault="0050689B" w:rsidP="003F1996">
      <w:r w:rsidRPr="0050689B">
        <w:t>Record the results on the Test Data Sheet.</w:t>
      </w:r>
    </w:p>
    <w:p w:rsidR="003F1996" w:rsidRDefault="0050689B" w:rsidP="0050689B">
      <w:pPr>
        <w:pStyle w:val="Heading3"/>
        <w:spacing w:after="120"/>
      </w:pPr>
      <w:bookmarkStart w:id="23" w:name="_Toc458010524"/>
      <w:r>
        <w:t>Power Supply Voltages</w:t>
      </w:r>
      <w:bookmarkEnd w:id="23"/>
    </w:p>
    <w:p w:rsidR="0050689B" w:rsidRDefault="005A0414" w:rsidP="0050689B">
      <w:r w:rsidRPr="005A0414">
        <w:t>Verify each of the follow</w:t>
      </w:r>
      <w:r>
        <w:t>ing power supply voltages below.</w:t>
      </w:r>
    </w:p>
    <w:p w:rsidR="005A0414" w:rsidRPr="005A0414" w:rsidRDefault="005A0414" w:rsidP="0050689B"/>
    <w:tbl>
      <w:tblPr>
        <w:tblW w:w="99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8"/>
        <w:gridCol w:w="3292"/>
        <w:gridCol w:w="3689"/>
      </w:tblGrid>
      <w:tr w:rsidR="005A0414" w:rsidRPr="00C5631C" w:rsidTr="00593041">
        <w:trPr>
          <w:tblHeader/>
          <w:jc w:val="center"/>
        </w:trPr>
        <w:tc>
          <w:tcPr>
            <w:tcW w:w="3008" w:type="dxa"/>
          </w:tcPr>
          <w:p w:rsidR="005A0414" w:rsidRPr="006B75B7" w:rsidRDefault="00AE3734" w:rsidP="001D3920">
            <w:pPr>
              <w:pStyle w:val="Table"/>
              <w:jc w:val="center"/>
              <w:rPr>
                <w:b/>
                <w:color w:val="000000"/>
                <w:sz w:val="24"/>
                <w:szCs w:val="24"/>
              </w:rPr>
            </w:pPr>
            <w:r>
              <w:rPr>
                <w:b/>
                <w:color w:val="000000"/>
                <w:sz w:val="24"/>
                <w:szCs w:val="24"/>
              </w:rPr>
              <w:t>Verification Parameter</w:t>
            </w:r>
          </w:p>
        </w:tc>
        <w:tc>
          <w:tcPr>
            <w:tcW w:w="3292" w:type="dxa"/>
          </w:tcPr>
          <w:p w:rsidR="005A0414" w:rsidRPr="006B75B7" w:rsidRDefault="005A0414" w:rsidP="001D3920">
            <w:pPr>
              <w:pStyle w:val="Table"/>
              <w:jc w:val="center"/>
              <w:rPr>
                <w:b/>
                <w:color w:val="000000"/>
                <w:sz w:val="24"/>
                <w:szCs w:val="24"/>
              </w:rPr>
            </w:pPr>
            <w:r>
              <w:rPr>
                <w:b/>
                <w:color w:val="000000"/>
                <w:sz w:val="24"/>
                <w:szCs w:val="24"/>
              </w:rPr>
              <w:t>PCB Location</w:t>
            </w:r>
          </w:p>
        </w:tc>
        <w:tc>
          <w:tcPr>
            <w:tcW w:w="3689" w:type="dxa"/>
          </w:tcPr>
          <w:p w:rsidR="005A0414" w:rsidRPr="006B75B7" w:rsidRDefault="005A0414" w:rsidP="001D3920">
            <w:pPr>
              <w:pStyle w:val="Table"/>
              <w:jc w:val="center"/>
              <w:rPr>
                <w:b/>
                <w:color w:val="000000"/>
                <w:sz w:val="24"/>
                <w:szCs w:val="24"/>
              </w:rPr>
            </w:pPr>
            <w:r>
              <w:rPr>
                <w:b/>
                <w:color w:val="000000"/>
                <w:sz w:val="24"/>
                <w:szCs w:val="24"/>
              </w:rPr>
              <w:t>Expected Reading</w:t>
            </w:r>
          </w:p>
        </w:tc>
      </w:tr>
      <w:tr w:rsidR="00CA6A1F" w:rsidRPr="00C5631C" w:rsidTr="00593041">
        <w:trPr>
          <w:jc w:val="center"/>
        </w:trPr>
        <w:tc>
          <w:tcPr>
            <w:tcW w:w="3008" w:type="dxa"/>
          </w:tcPr>
          <w:p w:rsidR="00CA6A1F" w:rsidRPr="006B75B7" w:rsidRDefault="00CA6A1F" w:rsidP="001E7468">
            <w:pPr>
              <w:pStyle w:val="Table"/>
              <w:jc w:val="center"/>
              <w:rPr>
                <w:color w:val="000000"/>
                <w:sz w:val="24"/>
                <w:szCs w:val="24"/>
              </w:rPr>
            </w:pPr>
            <w:r>
              <w:rPr>
                <w:color w:val="000000"/>
                <w:sz w:val="24"/>
                <w:szCs w:val="24"/>
              </w:rPr>
              <w:t>+</w:t>
            </w:r>
            <w:r w:rsidR="001E7468">
              <w:rPr>
                <w:color w:val="000000"/>
                <w:sz w:val="24"/>
                <w:szCs w:val="24"/>
              </w:rPr>
              <w:t>12</w:t>
            </w:r>
            <w:r>
              <w:rPr>
                <w:color w:val="000000"/>
                <w:sz w:val="24"/>
                <w:szCs w:val="24"/>
              </w:rPr>
              <w:t>V</w:t>
            </w:r>
          </w:p>
        </w:tc>
        <w:tc>
          <w:tcPr>
            <w:tcW w:w="3292" w:type="dxa"/>
          </w:tcPr>
          <w:p w:rsidR="00CA6A1F" w:rsidRPr="006B75B7" w:rsidRDefault="00BC7B4B" w:rsidP="00BC7B4B">
            <w:pPr>
              <w:pStyle w:val="Table"/>
              <w:jc w:val="center"/>
              <w:rPr>
                <w:color w:val="000000"/>
                <w:sz w:val="24"/>
                <w:szCs w:val="24"/>
              </w:rPr>
            </w:pPr>
            <w:r>
              <w:rPr>
                <w:color w:val="000000"/>
                <w:sz w:val="24"/>
                <w:szCs w:val="24"/>
              </w:rPr>
              <w:t>As applicable</w:t>
            </w:r>
          </w:p>
        </w:tc>
        <w:tc>
          <w:tcPr>
            <w:tcW w:w="3689" w:type="dxa"/>
          </w:tcPr>
          <w:p w:rsidR="00CA6A1F" w:rsidRPr="006B75B7" w:rsidRDefault="001E7468" w:rsidP="00BC7B4B">
            <w:pPr>
              <w:pStyle w:val="Table"/>
              <w:jc w:val="center"/>
              <w:rPr>
                <w:color w:val="000000"/>
                <w:sz w:val="24"/>
                <w:szCs w:val="24"/>
              </w:rPr>
            </w:pPr>
            <w:r>
              <w:rPr>
                <w:color w:val="000000"/>
                <w:sz w:val="24"/>
                <w:szCs w:val="24"/>
              </w:rPr>
              <w:t>12</w:t>
            </w:r>
            <w:r w:rsidR="00CA6A1F">
              <w:rPr>
                <w:color w:val="000000"/>
                <w:sz w:val="24"/>
                <w:szCs w:val="24"/>
              </w:rPr>
              <w:t xml:space="preserve"> </w:t>
            </w:r>
            <w:r w:rsidR="00CA6A1F">
              <w:rPr>
                <w:rFonts w:cs="Arial"/>
                <w:color w:val="000000"/>
                <w:sz w:val="24"/>
                <w:szCs w:val="24"/>
              </w:rPr>
              <w:t>±</w:t>
            </w:r>
            <w:r w:rsidR="00CA6A1F">
              <w:rPr>
                <w:color w:val="000000"/>
                <w:sz w:val="24"/>
                <w:szCs w:val="24"/>
              </w:rPr>
              <w:t xml:space="preserve"> 0.</w:t>
            </w:r>
            <w:r w:rsidR="00BC7B4B">
              <w:rPr>
                <w:color w:val="000000"/>
                <w:sz w:val="24"/>
                <w:szCs w:val="24"/>
              </w:rPr>
              <w:t>5</w:t>
            </w:r>
            <w:r w:rsidR="00CA6A1F">
              <w:rPr>
                <w:color w:val="000000"/>
                <w:sz w:val="24"/>
                <w:szCs w:val="24"/>
              </w:rPr>
              <w:t xml:space="preserve"> </w:t>
            </w:r>
            <w:proofErr w:type="spellStart"/>
            <w:r w:rsidR="00CA6A1F">
              <w:rPr>
                <w:color w:val="000000"/>
                <w:sz w:val="24"/>
                <w:szCs w:val="24"/>
              </w:rPr>
              <w:t>Vdc</w:t>
            </w:r>
            <w:proofErr w:type="spellEnd"/>
          </w:p>
        </w:tc>
      </w:tr>
      <w:tr w:rsidR="00CA6A1F" w:rsidRPr="00C5631C" w:rsidTr="00593041">
        <w:trPr>
          <w:jc w:val="center"/>
        </w:trPr>
        <w:tc>
          <w:tcPr>
            <w:tcW w:w="3008" w:type="dxa"/>
          </w:tcPr>
          <w:p w:rsidR="00CA6A1F" w:rsidRPr="006B75B7" w:rsidRDefault="00CA6A1F" w:rsidP="001E7468">
            <w:pPr>
              <w:pStyle w:val="Table"/>
              <w:jc w:val="center"/>
              <w:rPr>
                <w:color w:val="000000"/>
                <w:sz w:val="24"/>
                <w:szCs w:val="24"/>
              </w:rPr>
            </w:pPr>
            <w:r>
              <w:rPr>
                <w:color w:val="000000"/>
                <w:sz w:val="24"/>
                <w:szCs w:val="24"/>
              </w:rPr>
              <w:t>+5V</w:t>
            </w:r>
          </w:p>
        </w:tc>
        <w:tc>
          <w:tcPr>
            <w:tcW w:w="3292" w:type="dxa"/>
          </w:tcPr>
          <w:p w:rsidR="00CA6A1F" w:rsidRPr="006B75B7" w:rsidRDefault="00BC7B4B" w:rsidP="001E7468">
            <w:pPr>
              <w:pStyle w:val="Table"/>
              <w:jc w:val="center"/>
              <w:rPr>
                <w:color w:val="000000"/>
                <w:sz w:val="24"/>
                <w:szCs w:val="24"/>
              </w:rPr>
            </w:pPr>
            <w:r>
              <w:rPr>
                <w:color w:val="000000"/>
                <w:sz w:val="24"/>
                <w:szCs w:val="24"/>
              </w:rPr>
              <w:t>As applicable</w:t>
            </w:r>
          </w:p>
        </w:tc>
        <w:tc>
          <w:tcPr>
            <w:tcW w:w="3689" w:type="dxa"/>
          </w:tcPr>
          <w:p w:rsidR="00CA6A1F" w:rsidRPr="006B75B7" w:rsidRDefault="00CA6A1F" w:rsidP="001D3920">
            <w:pPr>
              <w:pStyle w:val="Table"/>
              <w:jc w:val="center"/>
              <w:rPr>
                <w:color w:val="000000"/>
                <w:sz w:val="24"/>
                <w:szCs w:val="24"/>
              </w:rPr>
            </w:pPr>
            <w:r>
              <w:rPr>
                <w:color w:val="000000"/>
                <w:sz w:val="24"/>
                <w:szCs w:val="24"/>
              </w:rPr>
              <w:t xml:space="preserve">5 </w:t>
            </w:r>
            <w:r>
              <w:rPr>
                <w:rFonts w:cs="Arial"/>
                <w:color w:val="000000"/>
                <w:sz w:val="24"/>
                <w:szCs w:val="24"/>
              </w:rPr>
              <w:t>±</w:t>
            </w:r>
            <w:r>
              <w:rPr>
                <w:color w:val="000000"/>
                <w:sz w:val="24"/>
                <w:szCs w:val="24"/>
              </w:rPr>
              <w:t xml:space="preserve"> 0.2 </w:t>
            </w:r>
            <w:proofErr w:type="spellStart"/>
            <w:r>
              <w:rPr>
                <w:color w:val="000000"/>
                <w:sz w:val="24"/>
                <w:szCs w:val="24"/>
              </w:rPr>
              <w:t>Vdc</w:t>
            </w:r>
            <w:proofErr w:type="spellEnd"/>
          </w:p>
        </w:tc>
      </w:tr>
      <w:tr w:rsidR="00CA6A1F" w:rsidRPr="00C5631C" w:rsidTr="00593041">
        <w:trPr>
          <w:jc w:val="center"/>
        </w:trPr>
        <w:tc>
          <w:tcPr>
            <w:tcW w:w="3008" w:type="dxa"/>
          </w:tcPr>
          <w:p w:rsidR="00CA6A1F" w:rsidRDefault="00CA6A1F" w:rsidP="001D3920">
            <w:pPr>
              <w:pStyle w:val="Table"/>
              <w:jc w:val="center"/>
              <w:rPr>
                <w:color w:val="000000"/>
                <w:sz w:val="24"/>
                <w:szCs w:val="24"/>
              </w:rPr>
            </w:pPr>
            <w:r>
              <w:rPr>
                <w:color w:val="000000"/>
                <w:sz w:val="24"/>
                <w:szCs w:val="24"/>
              </w:rPr>
              <w:t>+3.3V</w:t>
            </w:r>
          </w:p>
        </w:tc>
        <w:tc>
          <w:tcPr>
            <w:tcW w:w="3292" w:type="dxa"/>
          </w:tcPr>
          <w:p w:rsidR="00CA6A1F" w:rsidRPr="006B75B7" w:rsidRDefault="00BC7B4B" w:rsidP="001E7468">
            <w:pPr>
              <w:pStyle w:val="Table"/>
              <w:jc w:val="center"/>
              <w:rPr>
                <w:color w:val="000000"/>
                <w:sz w:val="24"/>
                <w:szCs w:val="24"/>
              </w:rPr>
            </w:pPr>
            <w:r>
              <w:rPr>
                <w:color w:val="000000"/>
                <w:sz w:val="24"/>
                <w:szCs w:val="24"/>
              </w:rPr>
              <w:t>As applicable</w:t>
            </w:r>
          </w:p>
        </w:tc>
        <w:tc>
          <w:tcPr>
            <w:tcW w:w="3689" w:type="dxa"/>
          </w:tcPr>
          <w:p w:rsidR="00CA6A1F" w:rsidRPr="006B75B7" w:rsidRDefault="00CA6A1F" w:rsidP="001D3920">
            <w:pPr>
              <w:pStyle w:val="Table"/>
              <w:jc w:val="center"/>
              <w:rPr>
                <w:color w:val="000000"/>
                <w:sz w:val="24"/>
                <w:szCs w:val="24"/>
              </w:rPr>
            </w:pPr>
            <w:r>
              <w:rPr>
                <w:color w:val="000000"/>
                <w:sz w:val="24"/>
                <w:szCs w:val="24"/>
              </w:rPr>
              <w:t xml:space="preserve">3.3 </w:t>
            </w:r>
            <w:r>
              <w:rPr>
                <w:rFonts w:cs="Arial"/>
                <w:color w:val="000000"/>
                <w:sz w:val="24"/>
                <w:szCs w:val="24"/>
              </w:rPr>
              <w:t>±</w:t>
            </w:r>
            <w:r>
              <w:rPr>
                <w:color w:val="000000"/>
                <w:sz w:val="24"/>
                <w:szCs w:val="24"/>
              </w:rPr>
              <w:t xml:space="preserve"> 0.1 </w:t>
            </w:r>
            <w:proofErr w:type="spellStart"/>
            <w:r>
              <w:rPr>
                <w:color w:val="000000"/>
                <w:sz w:val="24"/>
                <w:szCs w:val="24"/>
              </w:rPr>
              <w:t>Vdc</w:t>
            </w:r>
            <w:proofErr w:type="spellEnd"/>
          </w:p>
        </w:tc>
      </w:tr>
      <w:tr w:rsidR="00CA6A1F" w:rsidRPr="00C5631C" w:rsidTr="00593041">
        <w:trPr>
          <w:jc w:val="center"/>
        </w:trPr>
        <w:tc>
          <w:tcPr>
            <w:tcW w:w="3008" w:type="dxa"/>
          </w:tcPr>
          <w:p w:rsidR="00CA6A1F" w:rsidRDefault="00CA6A1F" w:rsidP="001E7468">
            <w:pPr>
              <w:pStyle w:val="Table"/>
              <w:jc w:val="center"/>
              <w:rPr>
                <w:color w:val="000000"/>
                <w:sz w:val="24"/>
                <w:szCs w:val="24"/>
              </w:rPr>
            </w:pPr>
            <w:r>
              <w:rPr>
                <w:color w:val="000000"/>
                <w:sz w:val="24"/>
                <w:szCs w:val="24"/>
              </w:rPr>
              <w:t>+1.</w:t>
            </w:r>
            <w:r w:rsidR="001E7468">
              <w:rPr>
                <w:color w:val="000000"/>
                <w:sz w:val="24"/>
                <w:szCs w:val="24"/>
              </w:rPr>
              <w:t>8</w:t>
            </w:r>
            <w:r>
              <w:rPr>
                <w:color w:val="000000"/>
                <w:sz w:val="24"/>
                <w:szCs w:val="24"/>
              </w:rPr>
              <w:t>V</w:t>
            </w:r>
          </w:p>
        </w:tc>
        <w:tc>
          <w:tcPr>
            <w:tcW w:w="3292" w:type="dxa"/>
          </w:tcPr>
          <w:p w:rsidR="00CA6A1F" w:rsidRPr="006B75B7" w:rsidRDefault="00BC7B4B" w:rsidP="001E7468">
            <w:pPr>
              <w:pStyle w:val="Table"/>
              <w:jc w:val="center"/>
              <w:rPr>
                <w:color w:val="000000"/>
                <w:sz w:val="24"/>
                <w:szCs w:val="24"/>
              </w:rPr>
            </w:pPr>
            <w:r>
              <w:rPr>
                <w:color w:val="000000"/>
                <w:sz w:val="24"/>
                <w:szCs w:val="24"/>
              </w:rPr>
              <w:t>As applicable</w:t>
            </w:r>
          </w:p>
        </w:tc>
        <w:tc>
          <w:tcPr>
            <w:tcW w:w="3689" w:type="dxa"/>
          </w:tcPr>
          <w:p w:rsidR="00CA6A1F" w:rsidRPr="006B75B7" w:rsidRDefault="00CA6A1F" w:rsidP="00BC7B4B">
            <w:pPr>
              <w:pStyle w:val="Table"/>
              <w:jc w:val="center"/>
              <w:rPr>
                <w:color w:val="000000"/>
                <w:sz w:val="24"/>
                <w:szCs w:val="24"/>
              </w:rPr>
            </w:pPr>
            <w:r>
              <w:rPr>
                <w:color w:val="000000"/>
                <w:sz w:val="24"/>
                <w:szCs w:val="24"/>
              </w:rPr>
              <w:t>1.</w:t>
            </w:r>
            <w:r w:rsidR="00530886">
              <w:rPr>
                <w:color w:val="000000"/>
                <w:sz w:val="24"/>
                <w:szCs w:val="24"/>
              </w:rPr>
              <w:t>8</w:t>
            </w:r>
            <w:r>
              <w:rPr>
                <w:color w:val="000000"/>
                <w:sz w:val="24"/>
                <w:szCs w:val="24"/>
              </w:rPr>
              <w:t xml:space="preserve"> </w:t>
            </w:r>
            <w:r>
              <w:rPr>
                <w:rFonts w:cs="Arial"/>
                <w:color w:val="000000"/>
                <w:sz w:val="24"/>
                <w:szCs w:val="24"/>
              </w:rPr>
              <w:t>±</w:t>
            </w:r>
            <w:r>
              <w:rPr>
                <w:color w:val="000000"/>
                <w:sz w:val="24"/>
                <w:szCs w:val="24"/>
              </w:rPr>
              <w:t xml:space="preserve"> 0.</w:t>
            </w:r>
            <w:r w:rsidR="00BC7B4B">
              <w:rPr>
                <w:color w:val="000000"/>
                <w:sz w:val="24"/>
                <w:szCs w:val="24"/>
              </w:rPr>
              <w:t>1</w:t>
            </w:r>
            <w:r>
              <w:rPr>
                <w:color w:val="000000"/>
                <w:sz w:val="24"/>
                <w:szCs w:val="24"/>
              </w:rPr>
              <w:t xml:space="preserve"> </w:t>
            </w:r>
            <w:proofErr w:type="spellStart"/>
            <w:r>
              <w:rPr>
                <w:color w:val="000000"/>
                <w:sz w:val="24"/>
                <w:szCs w:val="24"/>
              </w:rPr>
              <w:t>Vdc</w:t>
            </w:r>
            <w:proofErr w:type="spellEnd"/>
          </w:p>
        </w:tc>
      </w:tr>
    </w:tbl>
    <w:p w:rsidR="00E82F8E" w:rsidRDefault="00E82F8E" w:rsidP="0050689B"/>
    <w:p w:rsidR="0050689B" w:rsidRDefault="00E82F8E" w:rsidP="0050689B">
      <w:r w:rsidRPr="00E82F8E">
        <w:t>Record the results on the Test Data Sheet.</w:t>
      </w:r>
    </w:p>
    <w:p w:rsidR="00553FFF" w:rsidRPr="00D449D4" w:rsidRDefault="00553FFF" w:rsidP="00553FFF">
      <w:pPr>
        <w:pStyle w:val="Heading1"/>
        <w:spacing w:before="360" w:after="120"/>
        <w:rPr>
          <w:bCs/>
        </w:rPr>
      </w:pPr>
      <w:bookmarkStart w:id="24" w:name="_Toc458010525"/>
      <w:r>
        <w:rPr>
          <w:bCs/>
        </w:rPr>
        <w:t>FUNCTIONAL</w:t>
      </w:r>
      <w:r w:rsidRPr="00D449D4">
        <w:rPr>
          <w:bCs/>
        </w:rPr>
        <w:t xml:space="preserve"> TEST PROCEDURE</w:t>
      </w:r>
      <w:bookmarkEnd w:id="24"/>
    </w:p>
    <w:p w:rsidR="00553FFF" w:rsidRDefault="00553FFF" w:rsidP="00553FFF">
      <w:pPr>
        <w:jc w:val="both"/>
      </w:pPr>
      <w:r w:rsidRPr="00553FFF">
        <w:t xml:space="preserve">The purpose of the </w:t>
      </w:r>
      <w:r>
        <w:t xml:space="preserve">functional </w:t>
      </w:r>
      <w:r w:rsidRPr="00553FFF">
        <w:t xml:space="preserve">testing for the </w:t>
      </w:r>
      <w:r w:rsidR="00D45617">
        <w:t>motor controller</w:t>
      </w:r>
      <w:r w:rsidRPr="00553FFF">
        <w:t xml:space="preserve"> is to establish its basic functionality as well as to esta</w:t>
      </w:r>
      <w:r w:rsidR="00D45617">
        <w:t>blish its mechanical integrity.</w:t>
      </w:r>
    </w:p>
    <w:p w:rsidR="00D45617" w:rsidRDefault="00D45617" w:rsidP="00553FFF">
      <w:pPr>
        <w:jc w:val="both"/>
      </w:pPr>
    </w:p>
    <w:p w:rsidR="00D45617" w:rsidRDefault="00D45617" w:rsidP="00D45617">
      <w:pPr>
        <w:pStyle w:val="Heading2"/>
        <w:numPr>
          <w:ilvl w:val="1"/>
          <w:numId w:val="15"/>
        </w:numPr>
        <w:spacing w:after="120"/>
        <w:rPr>
          <w:bCs/>
        </w:rPr>
      </w:pPr>
      <w:bookmarkStart w:id="25" w:name="_Toc259535127"/>
      <w:bookmarkStart w:id="26" w:name="_Toc458010526"/>
      <w:r>
        <w:rPr>
          <w:bCs/>
        </w:rPr>
        <w:t>PHYSICAL DIMENSIONAL CHECK AND WEIGHT</w:t>
      </w:r>
      <w:bookmarkEnd w:id="25"/>
      <w:bookmarkEnd w:id="26"/>
    </w:p>
    <w:p w:rsidR="0069144E" w:rsidRDefault="00D45617" w:rsidP="00D45617">
      <w:pPr>
        <w:pStyle w:val="BodyText"/>
      </w:pPr>
      <w:r>
        <w:t xml:space="preserve">During this </w:t>
      </w:r>
      <w:proofErr w:type="gramStart"/>
      <w:r>
        <w:t>test</w:t>
      </w:r>
      <w:proofErr w:type="gramEnd"/>
      <w:r>
        <w:t xml:space="preserve"> the overall dimensions of the motor controller assembly, the interface/connection dimension, and the total weight of the assembly shall be determined</w:t>
      </w:r>
      <w:r w:rsidR="0069144E">
        <w:t>.</w:t>
      </w:r>
    </w:p>
    <w:p w:rsidR="0069144E" w:rsidRDefault="0069144E" w:rsidP="00D45617">
      <w:pPr>
        <w:pStyle w:val="BodyText"/>
      </w:pPr>
    </w:p>
    <w:p w:rsidR="00D45617" w:rsidRDefault="0069144E" w:rsidP="00D45617">
      <w:pPr>
        <w:pStyle w:val="BodyText"/>
      </w:pPr>
      <w:r>
        <w:t>R</w:t>
      </w:r>
      <w:r w:rsidR="00D45617">
        <w:t xml:space="preserve">ecord </w:t>
      </w:r>
      <w:r>
        <w:t>the results on</w:t>
      </w:r>
      <w:r w:rsidR="00D45617">
        <w:t xml:space="preserve"> the Test Data Sheet.</w:t>
      </w:r>
    </w:p>
    <w:p w:rsidR="007F6F86" w:rsidRDefault="00BC2A20" w:rsidP="007F6F86">
      <w:pPr>
        <w:pStyle w:val="Heading2"/>
        <w:spacing w:before="360" w:after="120"/>
      </w:pPr>
      <w:bookmarkStart w:id="27" w:name="_Toc458010527"/>
      <w:r>
        <w:lastRenderedPageBreak/>
        <w:t xml:space="preserve">INSULATION </w:t>
      </w:r>
      <w:r w:rsidR="001D7F75">
        <w:t xml:space="preserve">AND BONDING </w:t>
      </w:r>
      <w:r>
        <w:t>RESISTANCE TEST</w:t>
      </w:r>
      <w:bookmarkEnd w:id="27"/>
    </w:p>
    <w:p w:rsidR="00BC2A20" w:rsidRDefault="00BC2A20" w:rsidP="00D063D3">
      <w:pPr>
        <w:pStyle w:val="BodyText"/>
        <w:rPr>
          <w:color w:val="000000"/>
        </w:rPr>
      </w:pPr>
      <w:r>
        <w:rPr>
          <w:color w:val="000000"/>
        </w:rPr>
        <w:t>The purpose of these tests is to check the ability of the motor controller assembly to operate safely at the voltage levels expected. The insulation resistance is limited to the leakage resistance of the filter capacitor</w:t>
      </w:r>
      <w:r w:rsidR="002B03BB">
        <w:rPr>
          <w:color w:val="000000"/>
        </w:rPr>
        <w:t xml:space="preserve">s. </w:t>
      </w:r>
      <w:r w:rsidR="001D7F75" w:rsidRPr="00BD6BF7">
        <w:t xml:space="preserve">Bonding resistance is limited to </w:t>
      </w:r>
      <w:proofErr w:type="gramStart"/>
      <w:r w:rsidR="001D7F75" w:rsidRPr="00BD6BF7">
        <w:t xml:space="preserve">2 </w:t>
      </w:r>
      <w:proofErr w:type="spellStart"/>
      <w:r w:rsidR="001D7F75" w:rsidRPr="00BD6BF7">
        <w:t>mOhm</w:t>
      </w:r>
      <w:proofErr w:type="spellEnd"/>
      <w:proofErr w:type="gramEnd"/>
      <w:r w:rsidR="001D7F75" w:rsidRPr="00BD6BF7">
        <w:t xml:space="preserve"> .</w:t>
      </w:r>
      <w:r w:rsidR="00E86568" w:rsidRPr="00BD6BF7">
        <w:t>Using the digital multi meter, v</w:t>
      </w:r>
      <w:r w:rsidR="002B03BB" w:rsidRPr="00BD6BF7">
        <w:t xml:space="preserve">erify the </w:t>
      </w:r>
      <w:r w:rsidRPr="00BD6BF7">
        <w:t xml:space="preserve">minimum insulation </w:t>
      </w:r>
      <w:r w:rsidR="001D7F75" w:rsidRPr="00BD6BF7">
        <w:t xml:space="preserve">and bonding </w:t>
      </w:r>
      <w:r>
        <w:rPr>
          <w:color w:val="000000"/>
        </w:rPr>
        <w:t xml:space="preserve">resistance </w:t>
      </w:r>
      <w:r w:rsidR="002B03BB">
        <w:rPr>
          <w:color w:val="000000"/>
        </w:rPr>
        <w:t>below</w:t>
      </w:r>
      <w:r>
        <w:rPr>
          <w:color w:val="000000"/>
        </w:rPr>
        <w:t>.</w:t>
      </w:r>
    </w:p>
    <w:p w:rsidR="002B03BB" w:rsidRDefault="002B03BB" w:rsidP="002B03BB">
      <w:pPr>
        <w:pStyle w:val="BodyText"/>
        <w:rPr>
          <w:color w:val="000000"/>
        </w:rPr>
      </w:pPr>
    </w:p>
    <w:tbl>
      <w:tblPr>
        <w:tblW w:w="10027" w:type="dxa"/>
        <w:jc w:val="center"/>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5"/>
        <w:gridCol w:w="3154"/>
        <w:gridCol w:w="3698"/>
      </w:tblGrid>
      <w:tr w:rsidR="002B03BB" w:rsidRPr="00C5631C" w:rsidTr="00FD63F6">
        <w:trPr>
          <w:tblHeader/>
          <w:jc w:val="center"/>
        </w:trPr>
        <w:tc>
          <w:tcPr>
            <w:tcW w:w="3175" w:type="dxa"/>
          </w:tcPr>
          <w:p w:rsidR="002B03BB" w:rsidRPr="006B75B7" w:rsidRDefault="00AE3734" w:rsidP="00AE3734">
            <w:pPr>
              <w:pStyle w:val="Table"/>
              <w:jc w:val="center"/>
              <w:rPr>
                <w:b/>
                <w:color w:val="000000"/>
                <w:sz w:val="24"/>
                <w:szCs w:val="24"/>
              </w:rPr>
            </w:pPr>
            <w:r>
              <w:rPr>
                <w:b/>
                <w:color w:val="000000"/>
                <w:sz w:val="24"/>
                <w:szCs w:val="24"/>
              </w:rPr>
              <w:t>Verification Parameter</w:t>
            </w:r>
          </w:p>
        </w:tc>
        <w:tc>
          <w:tcPr>
            <w:tcW w:w="3154" w:type="dxa"/>
          </w:tcPr>
          <w:p w:rsidR="002B03BB" w:rsidRPr="006B75B7" w:rsidRDefault="002B03BB" w:rsidP="00FD63F6">
            <w:pPr>
              <w:pStyle w:val="Table"/>
              <w:jc w:val="center"/>
              <w:rPr>
                <w:b/>
                <w:color w:val="000000"/>
                <w:sz w:val="24"/>
                <w:szCs w:val="24"/>
              </w:rPr>
            </w:pPr>
            <w:r>
              <w:rPr>
                <w:b/>
                <w:color w:val="000000"/>
                <w:sz w:val="24"/>
                <w:szCs w:val="24"/>
              </w:rPr>
              <w:t>Location</w:t>
            </w:r>
          </w:p>
        </w:tc>
        <w:tc>
          <w:tcPr>
            <w:tcW w:w="3698" w:type="dxa"/>
          </w:tcPr>
          <w:p w:rsidR="002B03BB" w:rsidRPr="006B75B7" w:rsidRDefault="002B03BB" w:rsidP="00FD63F6">
            <w:pPr>
              <w:pStyle w:val="Table"/>
              <w:jc w:val="center"/>
              <w:rPr>
                <w:b/>
                <w:color w:val="000000"/>
                <w:sz w:val="24"/>
                <w:szCs w:val="24"/>
              </w:rPr>
            </w:pPr>
            <w:r>
              <w:rPr>
                <w:b/>
                <w:color w:val="000000"/>
                <w:sz w:val="24"/>
                <w:szCs w:val="24"/>
              </w:rPr>
              <w:t>Expected Reading</w:t>
            </w:r>
          </w:p>
        </w:tc>
      </w:tr>
      <w:tr w:rsidR="002B03BB" w:rsidRPr="00C5631C" w:rsidTr="00FD63F6">
        <w:trPr>
          <w:jc w:val="center"/>
        </w:trPr>
        <w:tc>
          <w:tcPr>
            <w:tcW w:w="3175" w:type="dxa"/>
            <w:vAlign w:val="center"/>
          </w:tcPr>
          <w:p w:rsidR="002B03BB" w:rsidRPr="006B75B7" w:rsidRDefault="002B03BB" w:rsidP="002B03BB">
            <w:pPr>
              <w:pStyle w:val="BodyText"/>
              <w:ind w:right="-108"/>
              <w:jc w:val="center"/>
              <w:rPr>
                <w:szCs w:val="24"/>
              </w:rPr>
            </w:pPr>
            <w:r>
              <w:rPr>
                <w:szCs w:val="24"/>
              </w:rPr>
              <w:t>Insulation Resistance</w:t>
            </w:r>
          </w:p>
        </w:tc>
        <w:tc>
          <w:tcPr>
            <w:tcW w:w="3154" w:type="dxa"/>
          </w:tcPr>
          <w:p w:rsidR="002B03BB" w:rsidRPr="006B75B7" w:rsidRDefault="002B03BB" w:rsidP="002B03BB">
            <w:pPr>
              <w:pStyle w:val="Table"/>
              <w:jc w:val="center"/>
              <w:rPr>
                <w:color w:val="000000"/>
                <w:sz w:val="24"/>
                <w:szCs w:val="24"/>
              </w:rPr>
            </w:pPr>
            <w:r>
              <w:rPr>
                <w:color w:val="000000"/>
                <w:sz w:val="24"/>
                <w:szCs w:val="24"/>
              </w:rPr>
              <w:t>J3.B</w:t>
            </w:r>
          </w:p>
        </w:tc>
        <w:tc>
          <w:tcPr>
            <w:tcW w:w="3698" w:type="dxa"/>
          </w:tcPr>
          <w:p w:rsidR="002B03BB" w:rsidRPr="006B75B7" w:rsidRDefault="002B03BB" w:rsidP="002B03BB">
            <w:pPr>
              <w:pStyle w:val="Table"/>
              <w:jc w:val="center"/>
              <w:rPr>
                <w:color w:val="000000"/>
                <w:sz w:val="24"/>
                <w:szCs w:val="24"/>
              </w:rPr>
            </w:pPr>
            <w:r>
              <w:rPr>
                <w:color w:val="000000"/>
                <w:sz w:val="24"/>
                <w:szCs w:val="24"/>
              </w:rPr>
              <w:t>&gt;</w:t>
            </w:r>
            <w:r w:rsidR="00807740">
              <w:rPr>
                <w:color w:val="000000"/>
                <w:sz w:val="24"/>
                <w:szCs w:val="24"/>
              </w:rPr>
              <w:t xml:space="preserve"> </w:t>
            </w:r>
            <w:r>
              <w:rPr>
                <w:color w:val="000000"/>
                <w:sz w:val="24"/>
                <w:szCs w:val="24"/>
              </w:rPr>
              <w:t>1M ohms</w:t>
            </w:r>
          </w:p>
        </w:tc>
      </w:tr>
      <w:tr w:rsidR="00A40964" w:rsidRPr="00C5631C" w:rsidTr="00FD63F6">
        <w:trPr>
          <w:jc w:val="center"/>
        </w:trPr>
        <w:tc>
          <w:tcPr>
            <w:tcW w:w="3175" w:type="dxa"/>
            <w:vAlign w:val="center"/>
          </w:tcPr>
          <w:p w:rsidR="00A40964" w:rsidRPr="006B75B7" w:rsidRDefault="00A40964" w:rsidP="00CE7CBD">
            <w:pPr>
              <w:pStyle w:val="BodyText"/>
              <w:ind w:right="-108"/>
              <w:jc w:val="center"/>
              <w:rPr>
                <w:szCs w:val="24"/>
              </w:rPr>
            </w:pPr>
            <w:r>
              <w:rPr>
                <w:szCs w:val="24"/>
              </w:rPr>
              <w:t>Insulation Resistance</w:t>
            </w:r>
          </w:p>
        </w:tc>
        <w:tc>
          <w:tcPr>
            <w:tcW w:w="3154" w:type="dxa"/>
          </w:tcPr>
          <w:p w:rsidR="00A40964" w:rsidRPr="006B75B7" w:rsidRDefault="00A40964" w:rsidP="00CE7CBD">
            <w:pPr>
              <w:pStyle w:val="Table"/>
              <w:jc w:val="center"/>
              <w:rPr>
                <w:color w:val="000000"/>
                <w:sz w:val="24"/>
                <w:szCs w:val="24"/>
              </w:rPr>
            </w:pPr>
            <w:r>
              <w:rPr>
                <w:color w:val="000000"/>
                <w:sz w:val="24"/>
                <w:szCs w:val="24"/>
              </w:rPr>
              <w:t>J1.16</w:t>
            </w:r>
          </w:p>
        </w:tc>
        <w:tc>
          <w:tcPr>
            <w:tcW w:w="3698" w:type="dxa"/>
          </w:tcPr>
          <w:p w:rsidR="00A40964" w:rsidRPr="006B75B7" w:rsidRDefault="00A40964" w:rsidP="00CE7CBD">
            <w:pPr>
              <w:pStyle w:val="Table"/>
              <w:jc w:val="center"/>
              <w:rPr>
                <w:color w:val="000000"/>
                <w:sz w:val="24"/>
                <w:szCs w:val="24"/>
              </w:rPr>
            </w:pPr>
            <w:r>
              <w:rPr>
                <w:color w:val="000000"/>
                <w:sz w:val="24"/>
                <w:szCs w:val="24"/>
              </w:rPr>
              <w:t>&gt; 100k ohms</w:t>
            </w:r>
          </w:p>
        </w:tc>
      </w:tr>
      <w:tr w:rsidR="00D063D3" w:rsidRPr="00C5631C" w:rsidTr="00FD63F6">
        <w:trPr>
          <w:jc w:val="center"/>
        </w:trPr>
        <w:tc>
          <w:tcPr>
            <w:tcW w:w="3175" w:type="dxa"/>
            <w:vAlign w:val="center"/>
          </w:tcPr>
          <w:p w:rsidR="00D063D3" w:rsidRPr="00BD6BF7" w:rsidRDefault="00D063D3" w:rsidP="00CE7CBD">
            <w:pPr>
              <w:pStyle w:val="BodyText"/>
              <w:ind w:right="-108"/>
              <w:jc w:val="center"/>
              <w:rPr>
                <w:szCs w:val="24"/>
              </w:rPr>
            </w:pPr>
            <w:r w:rsidRPr="00BD6BF7">
              <w:rPr>
                <w:szCs w:val="24"/>
              </w:rPr>
              <w:t>Bonding Resistance</w:t>
            </w:r>
          </w:p>
        </w:tc>
        <w:tc>
          <w:tcPr>
            <w:tcW w:w="3154" w:type="dxa"/>
          </w:tcPr>
          <w:p w:rsidR="00D063D3" w:rsidRPr="00BD6BF7" w:rsidRDefault="00D063D3" w:rsidP="00D063D3">
            <w:pPr>
              <w:pStyle w:val="Table"/>
              <w:jc w:val="center"/>
              <w:rPr>
                <w:sz w:val="24"/>
                <w:szCs w:val="24"/>
              </w:rPr>
            </w:pPr>
            <w:r w:rsidRPr="00BD6BF7">
              <w:rPr>
                <w:sz w:val="24"/>
                <w:szCs w:val="24"/>
              </w:rPr>
              <w:t>J1- Body</w:t>
            </w:r>
          </w:p>
        </w:tc>
        <w:tc>
          <w:tcPr>
            <w:tcW w:w="3698" w:type="dxa"/>
          </w:tcPr>
          <w:p w:rsidR="00D063D3" w:rsidRPr="00BD6BF7" w:rsidRDefault="00D063D3" w:rsidP="00CE7CBD">
            <w:pPr>
              <w:pStyle w:val="Table"/>
              <w:jc w:val="center"/>
              <w:rPr>
                <w:sz w:val="24"/>
                <w:szCs w:val="24"/>
              </w:rPr>
            </w:pPr>
            <w:r w:rsidRPr="00BD6BF7">
              <w:rPr>
                <w:sz w:val="24"/>
                <w:szCs w:val="24"/>
              </w:rPr>
              <w:t xml:space="preserve">&lt; 2 </w:t>
            </w:r>
            <w:proofErr w:type="spellStart"/>
            <w:r w:rsidRPr="00BD6BF7">
              <w:rPr>
                <w:sz w:val="24"/>
                <w:szCs w:val="24"/>
              </w:rPr>
              <w:t>mOhm</w:t>
            </w:r>
            <w:proofErr w:type="spellEnd"/>
          </w:p>
        </w:tc>
      </w:tr>
      <w:tr w:rsidR="00D063D3" w:rsidRPr="00C5631C" w:rsidTr="00FD63F6">
        <w:trPr>
          <w:jc w:val="center"/>
        </w:trPr>
        <w:tc>
          <w:tcPr>
            <w:tcW w:w="3175" w:type="dxa"/>
            <w:vAlign w:val="center"/>
          </w:tcPr>
          <w:p w:rsidR="00D063D3" w:rsidRPr="00BD6BF7" w:rsidRDefault="00D063D3" w:rsidP="00CE7CBD">
            <w:pPr>
              <w:pStyle w:val="BodyText"/>
              <w:ind w:right="-108"/>
              <w:jc w:val="center"/>
              <w:rPr>
                <w:szCs w:val="24"/>
              </w:rPr>
            </w:pPr>
            <w:r w:rsidRPr="00BD6BF7">
              <w:rPr>
                <w:szCs w:val="24"/>
              </w:rPr>
              <w:t>Bonding Resistance</w:t>
            </w:r>
          </w:p>
        </w:tc>
        <w:tc>
          <w:tcPr>
            <w:tcW w:w="3154" w:type="dxa"/>
          </w:tcPr>
          <w:p w:rsidR="00D063D3" w:rsidRPr="00BD6BF7" w:rsidRDefault="00D063D3" w:rsidP="00D063D3">
            <w:pPr>
              <w:pStyle w:val="Table"/>
              <w:jc w:val="center"/>
              <w:rPr>
                <w:sz w:val="24"/>
                <w:szCs w:val="24"/>
              </w:rPr>
            </w:pPr>
            <w:r w:rsidRPr="00BD6BF7">
              <w:rPr>
                <w:sz w:val="24"/>
                <w:szCs w:val="24"/>
              </w:rPr>
              <w:t>J2 - Body</w:t>
            </w:r>
          </w:p>
        </w:tc>
        <w:tc>
          <w:tcPr>
            <w:tcW w:w="3698" w:type="dxa"/>
          </w:tcPr>
          <w:p w:rsidR="00D063D3" w:rsidRPr="00BD6BF7" w:rsidRDefault="00D063D3" w:rsidP="00CE7CBD">
            <w:pPr>
              <w:pStyle w:val="Table"/>
              <w:jc w:val="center"/>
              <w:rPr>
                <w:sz w:val="24"/>
                <w:szCs w:val="24"/>
              </w:rPr>
            </w:pPr>
            <w:r w:rsidRPr="00BD6BF7">
              <w:rPr>
                <w:sz w:val="24"/>
                <w:szCs w:val="24"/>
              </w:rPr>
              <w:t xml:space="preserve">&lt; 2 </w:t>
            </w:r>
            <w:proofErr w:type="spellStart"/>
            <w:r w:rsidRPr="00BD6BF7">
              <w:rPr>
                <w:sz w:val="24"/>
                <w:szCs w:val="24"/>
              </w:rPr>
              <w:t>mOhm</w:t>
            </w:r>
            <w:proofErr w:type="spellEnd"/>
          </w:p>
        </w:tc>
      </w:tr>
      <w:tr w:rsidR="00D063D3" w:rsidRPr="00C5631C" w:rsidTr="00FD63F6">
        <w:trPr>
          <w:jc w:val="center"/>
        </w:trPr>
        <w:tc>
          <w:tcPr>
            <w:tcW w:w="3175" w:type="dxa"/>
            <w:vAlign w:val="center"/>
          </w:tcPr>
          <w:p w:rsidR="00D063D3" w:rsidRPr="00BD6BF7" w:rsidRDefault="00D063D3" w:rsidP="00CE7CBD">
            <w:pPr>
              <w:pStyle w:val="BodyText"/>
              <w:ind w:right="-108"/>
              <w:jc w:val="center"/>
              <w:rPr>
                <w:szCs w:val="24"/>
              </w:rPr>
            </w:pPr>
            <w:r w:rsidRPr="00BD6BF7">
              <w:rPr>
                <w:szCs w:val="24"/>
              </w:rPr>
              <w:t>Bonding Resistance</w:t>
            </w:r>
          </w:p>
        </w:tc>
        <w:tc>
          <w:tcPr>
            <w:tcW w:w="3154" w:type="dxa"/>
          </w:tcPr>
          <w:p w:rsidR="00D063D3" w:rsidRPr="00BD6BF7" w:rsidRDefault="00D063D3" w:rsidP="00D063D3">
            <w:pPr>
              <w:pStyle w:val="Table"/>
              <w:jc w:val="center"/>
              <w:rPr>
                <w:sz w:val="24"/>
                <w:szCs w:val="24"/>
              </w:rPr>
            </w:pPr>
            <w:r w:rsidRPr="00BD6BF7">
              <w:rPr>
                <w:sz w:val="24"/>
                <w:szCs w:val="24"/>
              </w:rPr>
              <w:t>J3 - Body</w:t>
            </w:r>
          </w:p>
        </w:tc>
        <w:tc>
          <w:tcPr>
            <w:tcW w:w="3698" w:type="dxa"/>
          </w:tcPr>
          <w:p w:rsidR="00D063D3" w:rsidRPr="00BD6BF7" w:rsidRDefault="00D063D3" w:rsidP="00CE7CBD">
            <w:pPr>
              <w:pStyle w:val="Table"/>
              <w:jc w:val="center"/>
              <w:rPr>
                <w:sz w:val="24"/>
                <w:szCs w:val="24"/>
              </w:rPr>
            </w:pPr>
            <w:r w:rsidRPr="00BD6BF7">
              <w:rPr>
                <w:sz w:val="24"/>
                <w:szCs w:val="24"/>
              </w:rPr>
              <w:t xml:space="preserve">&lt; 2 </w:t>
            </w:r>
            <w:proofErr w:type="spellStart"/>
            <w:r w:rsidRPr="00BD6BF7">
              <w:rPr>
                <w:sz w:val="24"/>
                <w:szCs w:val="24"/>
              </w:rPr>
              <w:t>mOhm</w:t>
            </w:r>
            <w:proofErr w:type="spellEnd"/>
          </w:p>
        </w:tc>
      </w:tr>
    </w:tbl>
    <w:p w:rsidR="007F6F86" w:rsidRDefault="007F6F86" w:rsidP="007F6F86"/>
    <w:p w:rsidR="00EC2EE6" w:rsidRPr="00EC2EE6" w:rsidRDefault="00EC2EE6" w:rsidP="00EC2EE6">
      <w:proofErr w:type="gramStart"/>
      <w:r w:rsidRPr="00EC2EE6">
        <w:t xml:space="preserve">Note: </w:t>
      </w:r>
      <w:r>
        <w:t>With reference to</w:t>
      </w:r>
      <w:r w:rsidRPr="00EC2EE6">
        <w:t xml:space="preserve"> </w:t>
      </w:r>
      <w:r w:rsidR="002B03BB">
        <w:t>Chassis</w:t>
      </w:r>
      <w:r w:rsidR="004B0CDF">
        <w:t>.</w:t>
      </w:r>
      <w:proofErr w:type="gramEnd"/>
    </w:p>
    <w:p w:rsidR="00EC2EE6" w:rsidRDefault="00EC2EE6" w:rsidP="007F6F86"/>
    <w:p w:rsidR="007F6F86" w:rsidRDefault="007F6F86" w:rsidP="007F6F86">
      <w:r w:rsidRPr="00E82F8E">
        <w:t>Record the results on the Test Data Sheet.</w:t>
      </w:r>
    </w:p>
    <w:p w:rsidR="00BE5D61" w:rsidRDefault="00BE5D61" w:rsidP="007F6F86"/>
    <w:p w:rsidR="00BE5D61" w:rsidRDefault="00BE5D61" w:rsidP="00BE5D61">
      <w:pPr>
        <w:pStyle w:val="Heading3"/>
      </w:pPr>
      <w:bookmarkStart w:id="28" w:name="_Toc458010528"/>
      <w:r>
        <w:t>CANBUS RESISTANCE TEST</w:t>
      </w:r>
      <w:bookmarkEnd w:id="28"/>
    </w:p>
    <w:p w:rsidR="00BE5D61" w:rsidRDefault="00BE5D61" w:rsidP="00BE5D61">
      <w:r>
        <w:t xml:space="preserve">The purpose of this test is to verify that there is no </w:t>
      </w:r>
      <w:proofErr w:type="spellStart"/>
      <w:r>
        <w:t>CanBus</w:t>
      </w:r>
      <w:proofErr w:type="spellEnd"/>
      <w:r>
        <w:t xml:space="preserve"> resistor installed in the </w:t>
      </w:r>
      <w:proofErr w:type="spellStart"/>
      <w:r>
        <w:t>Redler</w:t>
      </w:r>
      <w:proofErr w:type="spellEnd"/>
      <w:r>
        <w:t xml:space="preserve"> Drive. </w:t>
      </w:r>
    </w:p>
    <w:p w:rsidR="00BE5D61" w:rsidRPr="006E3CD6" w:rsidRDefault="00BE5D61" w:rsidP="00BE5D61"/>
    <w:tbl>
      <w:tblPr>
        <w:tblW w:w="10027" w:type="dxa"/>
        <w:jc w:val="center"/>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75"/>
        <w:gridCol w:w="3154"/>
        <w:gridCol w:w="3698"/>
      </w:tblGrid>
      <w:tr w:rsidR="00BE5D61" w:rsidRPr="00C5631C" w:rsidTr="00190B90">
        <w:trPr>
          <w:tblHeader/>
          <w:jc w:val="center"/>
        </w:trPr>
        <w:tc>
          <w:tcPr>
            <w:tcW w:w="3175" w:type="dxa"/>
          </w:tcPr>
          <w:p w:rsidR="00BE5D61" w:rsidRPr="006B75B7" w:rsidRDefault="00BE5D61" w:rsidP="00190B90">
            <w:pPr>
              <w:pStyle w:val="Table"/>
              <w:jc w:val="center"/>
              <w:rPr>
                <w:b/>
                <w:color w:val="000000"/>
                <w:sz w:val="24"/>
                <w:szCs w:val="24"/>
              </w:rPr>
            </w:pPr>
            <w:r>
              <w:rPr>
                <w:b/>
                <w:color w:val="000000"/>
                <w:sz w:val="24"/>
                <w:szCs w:val="24"/>
              </w:rPr>
              <w:t>Verification Parameter</w:t>
            </w:r>
          </w:p>
        </w:tc>
        <w:tc>
          <w:tcPr>
            <w:tcW w:w="3154" w:type="dxa"/>
          </w:tcPr>
          <w:p w:rsidR="00BE5D61" w:rsidRPr="006B75B7" w:rsidRDefault="00BE5D61" w:rsidP="00190B90">
            <w:pPr>
              <w:pStyle w:val="Table"/>
              <w:jc w:val="center"/>
              <w:rPr>
                <w:b/>
                <w:color w:val="000000"/>
                <w:sz w:val="24"/>
                <w:szCs w:val="24"/>
              </w:rPr>
            </w:pPr>
            <w:r>
              <w:rPr>
                <w:b/>
                <w:color w:val="000000"/>
                <w:sz w:val="24"/>
                <w:szCs w:val="24"/>
              </w:rPr>
              <w:t>Location</w:t>
            </w:r>
          </w:p>
        </w:tc>
        <w:tc>
          <w:tcPr>
            <w:tcW w:w="3698" w:type="dxa"/>
          </w:tcPr>
          <w:p w:rsidR="00BE5D61" w:rsidRPr="006B75B7" w:rsidRDefault="00BE5D61" w:rsidP="00190B90">
            <w:pPr>
              <w:pStyle w:val="Table"/>
              <w:jc w:val="center"/>
              <w:rPr>
                <w:b/>
                <w:color w:val="000000"/>
                <w:sz w:val="24"/>
                <w:szCs w:val="24"/>
              </w:rPr>
            </w:pPr>
            <w:r>
              <w:rPr>
                <w:b/>
                <w:color w:val="000000"/>
                <w:sz w:val="24"/>
                <w:szCs w:val="24"/>
              </w:rPr>
              <w:t>Expected Reading</w:t>
            </w:r>
          </w:p>
        </w:tc>
      </w:tr>
      <w:tr w:rsidR="00BE5D61" w:rsidRPr="00C5631C" w:rsidTr="00190B90">
        <w:trPr>
          <w:jc w:val="center"/>
        </w:trPr>
        <w:tc>
          <w:tcPr>
            <w:tcW w:w="3175" w:type="dxa"/>
            <w:vAlign w:val="center"/>
          </w:tcPr>
          <w:p w:rsidR="00BE5D61" w:rsidRPr="006B75B7" w:rsidRDefault="00A859F8" w:rsidP="00190B90">
            <w:pPr>
              <w:pStyle w:val="BodyText"/>
              <w:ind w:right="-108"/>
              <w:jc w:val="center"/>
              <w:rPr>
                <w:szCs w:val="24"/>
              </w:rPr>
            </w:pPr>
            <w:proofErr w:type="spellStart"/>
            <w:r>
              <w:rPr>
                <w:szCs w:val="24"/>
              </w:rPr>
              <w:t>CanBus</w:t>
            </w:r>
            <w:proofErr w:type="spellEnd"/>
            <w:r>
              <w:rPr>
                <w:szCs w:val="24"/>
              </w:rPr>
              <w:t xml:space="preserve"> Resistance</w:t>
            </w:r>
          </w:p>
        </w:tc>
        <w:tc>
          <w:tcPr>
            <w:tcW w:w="3154" w:type="dxa"/>
          </w:tcPr>
          <w:p w:rsidR="00BE5D61" w:rsidRPr="006B75B7" w:rsidRDefault="00BE5D61" w:rsidP="00190B90">
            <w:pPr>
              <w:pStyle w:val="Table"/>
              <w:jc w:val="center"/>
              <w:rPr>
                <w:color w:val="000000"/>
                <w:sz w:val="24"/>
                <w:szCs w:val="24"/>
              </w:rPr>
            </w:pPr>
            <w:r>
              <w:rPr>
                <w:color w:val="000000"/>
                <w:sz w:val="24"/>
                <w:szCs w:val="24"/>
              </w:rPr>
              <w:t>J2.17 to J2.18</w:t>
            </w:r>
          </w:p>
        </w:tc>
        <w:tc>
          <w:tcPr>
            <w:tcW w:w="3698" w:type="dxa"/>
          </w:tcPr>
          <w:p w:rsidR="00BE5D61" w:rsidRPr="006B75B7" w:rsidRDefault="00BE5D61" w:rsidP="00190B90">
            <w:pPr>
              <w:pStyle w:val="Table"/>
              <w:jc w:val="center"/>
              <w:rPr>
                <w:color w:val="000000"/>
                <w:sz w:val="24"/>
                <w:szCs w:val="24"/>
              </w:rPr>
            </w:pPr>
            <w:r>
              <w:rPr>
                <w:color w:val="000000"/>
                <w:sz w:val="24"/>
                <w:szCs w:val="24"/>
              </w:rPr>
              <w:t>&gt; 10K ohms</w:t>
            </w:r>
          </w:p>
        </w:tc>
      </w:tr>
    </w:tbl>
    <w:p w:rsidR="00BE5D61" w:rsidRDefault="00BE5D61" w:rsidP="007F6F86"/>
    <w:p w:rsidR="003F1996" w:rsidRDefault="007175E9" w:rsidP="00B83767">
      <w:pPr>
        <w:pStyle w:val="Heading2"/>
        <w:spacing w:after="120"/>
      </w:pPr>
      <w:bookmarkStart w:id="29" w:name="_Toc458010529"/>
      <w:r>
        <w:t>SEALING</w:t>
      </w:r>
      <w:r w:rsidR="005C586F">
        <w:t xml:space="preserve"> TEST</w:t>
      </w:r>
      <w:bookmarkEnd w:id="29"/>
    </w:p>
    <w:p w:rsidR="007175E9" w:rsidRDefault="007175E9" w:rsidP="007175E9">
      <w:pPr>
        <w:pStyle w:val="BodyText"/>
        <w:rPr>
          <w:color w:val="000000"/>
        </w:rPr>
      </w:pPr>
      <w:r>
        <w:rPr>
          <w:color w:val="000000"/>
        </w:rPr>
        <w:t xml:space="preserve">The controller assembly shall be splashed with the water and the pressure </w:t>
      </w:r>
      <w:proofErr w:type="gramStart"/>
      <w:r>
        <w:rPr>
          <w:color w:val="000000"/>
        </w:rPr>
        <w:t>raised</w:t>
      </w:r>
      <w:proofErr w:type="gramEnd"/>
      <w:r>
        <w:rPr>
          <w:color w:val="000000"/>
        </w:rPr>
        <w:t xml:space="preserve"> to 5 PSI. This pressure </w:t>
      </w:r>
      <w:proofErr w:type="gramStart"/>
      <w:r>
        <w:rPr>
          <w:color w:val="000000"/>
        </w:rPr>
        <w:t>shall be maintained</w:t>
      </w:r>
      <w:proofErr w:type="gramEnd"/>
      <w:r>
        <w:rPr>
          <w:color w:val="000000"/>
        </w:rPr>
        <w:t xml:space="preserve"> for 5 minutes. The system has passed the sealing check if no leakage occurs during the test.</w:t>
      </w:r>
    </w:p>
    <w:p w:rsidR="0069144E" w:rsidRDefault="0069144E" w:rsidP="007175E9">
      <w:pPr>
        <w:pStyle w:val="BodyText"/>
        <w:rPr>
          <w:color w:val="000000"/>
        </w:rPr>
      </w:pPr>
    </w:p>
    <w:p w:rsidR="0069144E" w:rsidRDefault="0069144E" w:rsidP="0069144E">
      <w:pPr>
        <w:pStyle w:val="BodyText"/>
      </w:pPr>
      <w:r>
        <w:t>Record the results on the Test Data Sheet.</w:t>
      </w:r>
    </w:p>
    <w:p w:rsidR="003F1996" w:rsidRDefault="005A5C1E" w:rsidP="00B83767">
      <w:pPr>
        <w:pStyle w:val="Heading2"/>
        <w:tabs>
          <w:tab w:val="clear" w:pos="576"/>
          <w:tab w:val="num" w:pos="720"/>
        </w:tabs>
        <w:spacing w:after="120"/>
        <w:ind w:left="720" w:hanging="720"/>
      </w:pPr>
      <w:bookmarkStart w:id="30" w:name="_Toc458010530"/>
      <w:r>
        <w:t>COMMUNICATION</w:t>
      </w:r>
      <w:r w:rsidR="00FD63F6">
        <w:t xml:space="preserve"> TESTS</w:t>
      </w:r>
      <w:bookmarkEnd w:id="30"/>
    </w:p>
    <w:p w:rsidR="00FD63F6" w:rsidRDefault="00FD63F6" w:rsidP="005A5C1E">
      <w:pPr>
        <w:spacing w:after="120"/>
      </w:pPr>
      <w:r>
        <w:rPr>
          <w:color w:val="000000"/>
        </w:rPr>
        <w:t xml:space="preserve">The purpose of these tests is to establish </w:t>
      </w:r>
      <w:r w:rsidR="005A5C1E">
        <w:rPr>
          <w:color w:val="000000"/>
        </w:rPr>
        <w:t xml:space="preserve">communication </w:t>
      </w:r>
      <w:r>
        <w:rPr>
          <w:color w:val="000000"/>
        </w:rPr>
        <w:t>of the</w:t>
      </w:r>
      <w:r w:rsidR="005A5C1E">
        <w:rPr>
          <w:color w:val="000000"/>
        </w:rPr>
        <w:t xml:space="preserve"> motor controller.</w:t>
      </w:r>
    </w:p>
    <w:p w:rsidR="003F1996" w:rsidRDefault="005A5C1E" w:rsidP="00B83767">
      <w:pPr>
        <w:pStyle w:val="Heading3"/>
        <w:spacing w:before="120" w:after="120"/>
      </w:pPr>
      <w:bookmarkStart w:id="31" w:name="_Toc458010531"/>
      <w:r>
        <w:t>Serial RS-232 Communication Test</w:t>
      </w:r>
      <w:bookmarkEnd w:id="31"/>
    </w:p>
    <w:p w:rsidR="005A5C1E" w:rsidRDefault="005A5C1E" w:rsidP="005A5C1E">
      <w:pPr>
        <w:jc w:val="both"/>
      </w:pPr>
      <w:r>
        <w:t>Connect the motor controller to a PC through a serial interface and verify there is communication in both ways.</w:t>
      </w:r>
    </w:p>
    <w:p w:rsidR="00BA1646" w:rsidRDefault="00BA1646" w:rsidP="005A5C1E">
      <w:pPr>
        <w:jc w:val="both"/>
      </w:pPr>
    </w:p>
    <w:p w:rsidR="00BA1646" w:rsidRPr="00E82F8E" w:rsidRDefault="00BA1646" w:rsidP="00BA1646">
      <w:r w:rsidRPr="00E82F8E">
        <w:t>Record the results on the Test Data Sheet.</w:t>
      </w:r>
    </w:p>
    <w:p w:rsidR="00CC34A7" w:rsidRDefault="005A5C1E" w:rsidP="00CC34A7">
      <w:pPr>
        <w:pStyle w:val="Heading3"/>
        <w:spacing w:after="120"/>
      </w:pPr>
      <w:bookmarkStart w:id="32" w:name="_Toc458010532"/>
      <w:r>
        <w:lastRenderedPageBreak/>
        <w:t>CAN Bus Communication Test</w:t>
      </w:r>
      <w:bookmarkEnd w:id="32"/>
    </w:p>
    <w:p w:rsidR="00BA1646" w:rsidRDefault="00BA1646" w:rsidP="00BA1646">
      <w:pPr>
        <w:jc w:val="both"/>
      </w:pPr>
      <w:r>
        <w:t xml:space="preserve">Connect the motor controller to a PC through a </w:t>
      </w:r>
      <w:r w:rsidR="00E02F93">
        <w:t xml:space="preserve">CAN </w:t>
      </w:r>
      <w:r>
        <w:t>interface and verify there is communication in both ways.</w:t>
      </w:r>
    </w:p>
    <w:p w:rsidR="00CC34A7" w:rsidRDefault="00CC34A7" w:rsidP="00CC34A7"/>
    <w:p w:rsidR="00CC34A7" w:rsidRDefault="00CC34A7" w:rsidP="00CC34A7">
      <w:r w:rsidRPr="00E82F8E">
        <w:t>Record the results on the Test Data Sheet.</w:t>
      </w:r>
    </w:p>
    <w:p w:rsidR="00E02F93" w:rsidRDefault="00E02F93" w:rsidP="00E02F93">
      <w:pPr>
        <w:pStyle w:val="Heading2"/>
        <w:tabs>
          <w:tab w:val="clear" w:pos="576"/>
          <w:tab w:val="num" w:pos="720"/>
        </w:tabs>
        <w:spacing w:after="120"/>
        <w:ind w:left="720" w:hanging="720"/>
      </w:pPr>
      <w:bookmarkStart w:id="33" w:name="_Toc458010533"/>
      <w:r>
        <w:t>PERFORMANCE TESTS</w:t>
      </w:r>
      <w:bookmarkEnd w:id="33"/>
    </w:p>
    <w:p w:rsidR="00AE293E" w:rsidRDefault="00664C19" w:rsidP="00664C19">
      <w:pPr>
        <w:jc w:val="both"/>
      </w:pPr>
      <w:r>
        <w:rPr>
          <w:color w:val="000000"/>
        </w:rPr>
        <w:t>The purpose of these tests is to establish functionality of the motor controller including the</w:t>
      </w:r>
      <w:r w:rsidR="00325772">
        <w:rPr>
          <w:color w:val="000000"/>
        </w:rPr>
        <w:t xml:space="preserve"> </w:t>
      </w:r>
      <w:r>
        <w:rPr>
          <w:color w:val="000000"/>
        </w:rPr>
        <w:t>motor temperature sensor</w:t>
      </w:r>
      <w:r w:rsidR="00CE7CBD">
        <w:rPr>
          <w:color w:val="000000"/>
        </w:rPr>
        <w:t xml:space="preserve"> reading</w:t>
      </w:r>
      <w:r>
        <w:rPr>
          <w:color w:val="000000"/>
        </w:rPr>
        <w:t xml:space="preserve">. </w:t>
      </w:r>
      <w:r>
        <w:t xml:space="preserve">Under this </w:t>
      </w:r>
      <w:proofErr w:type="gramStart"/>
      <w:r>
        <w:t>effort</w:t>
      </w:r>
      <w:proofErr w:type="gramEnd"/>
      <w:r>
        <w:t xml:space="preserve"> the performance of the motor controller under software control will be tested. This </w:t>
      </w:r>
      <w:proofErr w:type="gramStart"/>
      <w:r>
        <w:t>will be done</w:t>
      </w:r>
      <w:proofErr w:type="gramEnd"/>
      <w:r>
        <w:t xml:space="preserve"> with an actual fan load.</w:t>
      </w:r>
      <w:r w:rsidR="00AE293E" w:rsidRPr="00AE293E">
        <w:t xml:space="preserve"> </w:t>
      </w:r>
      <w:r w:rsidR="00AE293E">
        <w:t xml:space="preserve">The </w:t>
      </w:r>
      <w:r w:rsidR="00082873">
        <w:t>electrical and thermal performance o</w:t>
      </w:r>
      <w:r w:rsidR="00AE293E">
        <w:t xml:space="preserve">f the </w:t>
      </w:r>
      <w:r w:rsidR="00082873">
        <w:t>motor controller</w:t>
      </w:r>
      <w:r w:rsidR="00AE293E">
        <w:t xml:space="preserve"> </w:t>
      </w:r>
      <w:proofErr w:type="gramStart"/>
      <w:r w:rsidR="00AE293E">
        <w:t>will be</w:t>
      </w:r>
      <w:r w:rsidR="00082873">
        <w:t xml:space="preserve"> </w:t>
      </w:r>
      <w:r w:rsidR="00AE293E">
        <w:t>tested</w:t>
      </w:r>
      <w:proofErr w:type="gramEnd"/>
      <w:r w:rsidR="00AE293E">
        <w:t xml:space="preserve"> under </w:t>
      </w:r>
      <w:r w:rsidR="00082873">
        <w:t xml:space="preserve">three fan speed conditions (low, medium and high). During these </w:t>
      </w:r>
      <w:proofErr w:type="gramStart"/>
      <w:r w:rsidR="00082873">
        <w:t>tests</w:t>
      </w:r>
      <w:proofErr w:type="gramEnd"/>
      <w:r w:rsidR="00082873">
        <w:t xml:space="preserve"> representative temperatures and DC power supply/input current shall be monitored and recorded.</w:t>
      </w:r>
    </w:p>
    <w:p w:rsidR="00AE293E" w:rsidRDefault="00AE293E" w:rsidP="00664C19">
      <w:pPr>
        <w:jc w:val="both"/>
      </w:pPr>
    </w:p>
    <w:p w:rsidR="00664C19" w:rsidRDefault="00082873" w:rsidP="0008010C">
      <w:pPr>
        <w:jc w:val="both"/>
      </w:pPr>
      <w:r>
        <w:t xml:space="preserve">After the above performance </w:t>
      </w:r>
      <w:r w:rsidR="002D434E">
        <w:t xml:space="preserve">tests, the system shall be set-up to operate for </w:t>
      </w:r>
      <w:r w:rsidR="001E0785">
        <w:t>30 min</w:t>
      </w:r>
      <w:r w:rsidR="002D434E">
        <w:t xml:space="preserve"> under the </w:t>
      </w:r>
      <w:r w:rsidR="002D067F">
        <w:t>high</w:t>
      </w:r>
      <w:r w:rsidR="002D434E">
        <w:t xml:space="preserve"> fan speed</w:t>
      </w:r>
      <w:r w:rsidR="00CE7CBD">
        <w:t xml:space="preserve"> (12100 rpm)</w:t>
      </w:r>
      <w:r w:rsidR="002D434E">
        <w:t xml:space="preserve"> conditions</w:t>
      </w:r>
      <w:r>
        <w:t>.</w:t>
      </w:r>
    </w:p>
    <w:p w:rsidR="00CE7CBD" w:rsidRPr="00AB2505" w:rsidRDefault="00CE7CBD" w:rsidP="00CE7CBD">
      <w:pPr>
        <w:pStyle w:val="Heading3"/>
        <w:numPr>
          <w:ilvl w:val="2"/>
          <w:numId w:val="15"/>
        </w:numPr>
        <w:spacing w:after="120"/>
      </w:pPr>
      <w:bookmarkStart w:id="34" w:name="_Toc413923784"/>
      <w:bookmarkStart w:id="35" w:name="_Toc458010534"/>
      <w:r>
        <w:t>Reverse Polarity Test</w:t>
      </w:r>
      <w:bookmarkEnd w:id="34"/>
      <w:bookmarkEnd w:id="35"/>
    </w:p>
    <w:p w:rsidR="00CE7CBD" w:rsidRDefault="00CE7CBD" w:rsidP="00CE7CBD">
      <w:pPr>
        <w:jc w:val="both"/>
      </w:pPr>
      <w:r>
        <w:t xml:space="preserve">Connect the positive side of the 28VDC to J3.B and return to J3.A. Apply 28 +/- 0.2 </w:t>
      </w:r>
      <w:proofErr w:type="spellStart"/>
      <w:r>
        <w:t>Vdc</w:t>
      </w:r>
      <w:proofErr w:type="spellEnd"/>
      <w:r>
        <w:t xml:space="preserve"> power, set the power supply current limit to </w:t>
      </w:r>
      <w:proofErr w:type="gramStart"/>
      <w:r>
        <w:t>5</w:t>
      </w:r>
      <w:proofErr w:type="gramEnd"/>
      <w:r>
        <w:t xml:space="preserve"> </w:t>
      </w:r>
      <w:proofErr w:type="spellStart"/>
      <w:r>
        <w:t>Adc</w:t>
      </w:r>
      <w:proofErr w:type="spellEnd"/>
      <w:r>
        <w:t xml:space="preserve"> and perform the following measurement.</w:t>
      </w:r>
    </w:p>
    <w:p w:rsidR="00CE7CBD" w:rsidRDefault="00CE7CBD" w:rsidP="00CE7CBD">
      <w:pPr>
        <w:jc w:val="both"/>
      </w:pPr>
    </w:p>
    <w:tbl>
      <w:tblPr>
        <w:tblW w:w="9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6"/>
        <w:gridCol w:w="4279"/>
        <w:gridCol w:w="2742"/>
      </w:tblGrid>
      <w:tr w:rsidR="00CE7CBD" w:rsidRPr="00C5631C" w:rsidTr="00CE7CBD">
        <w:trPr>
          <w:tblHeader/>
          <w:jc w:val="center"/>
        </w:trPr>
        <w:tc>
          <w:tcPr>
            <w:tcW w:w="2876" w:type="dxa"/>
          </w:tcPr>
          <w:p w:rsidR="00CE7CBD" w:rsidRPr="006B75B7" w:rsidRDefault="00CE7CBD" w:rsidP="00CE7CBD">
            <w:pPr>
              <w:pStyle w:val="Table"/>
              <w:jc w:val="center"/>
              <w:rPr>
                <w:b/>
                <w:color w:val="000000"/>
                <w:sz w:val="24"/>
                <w:szCs w:val="24"/>
              </w:rPr>
            </w:pPr>
            <w:r>
              <w:rPr>
                <w:b/>
                <w:color w:val="000000"/>
                <w:sz w:val="24"/>
                <w:szCs w:val="24"/>
              </w:rPr>
              <w:t>Verification Parameter</w:t>
            </w:r>
          </w:p>
        </w:tc>
        <w:tc>
          <w:tcPr>
            <w:tcW w:w="4279" w:type="dxa"/>
          </w:tcPr>
          <w:p w:rsidR="00CE7CBD" w:rsidRDefault="00CE7CBD" w:rsidP="00CE7CBD">
            <w:pPr>
              <w:pStyle w:val="Table"/>
              <w:jc w:val="center"/>
              <w:rPr>
                <w:b/>
                <w:color w:val="000000"/>
                <w:sz w:val="24"/>
                <w:szCs w:val="24"/>
              </w:rPr>
            </w:pPr>
            <w:r>
              <w:rPr>
                <w:b/>
                <w:color w:val="000000"/>
                <w:sz w:val="24"/>
                <w:szCs w:val="24"/>
              </w:rPr>
              <w:t>Condition</w:t>
            </w:r>
          </w:p>
        </w:tc>
        <w:tc>
          <w:tcPr>
            <w:tcW w:w="2742" w:type="dxa"/>
          </w:tcPr>
          <w:p w:rsidR="00CE7CBD" w:rsidRPr="006B75B7" w:rsidRDefault="00CE7CBD" w:rsidP="00CE7CBD">
            <w:pPr>
              <w:pStyle w:val="Table"/>
              <w:ind w:left="334" w:hanging="334"/>
              <w:jc w:val="center"/>
              <w:rPr>
                <w:b/>
                <w:color w:val="000000"/>
                <w:sz w:val="24"/>
                <w:szCs w:val="24"/>
              </w:rPr>
            </w:pPr>
            <w:r>
              <w:rPr>
                <w:b/>
                <w:color w:val="000000"/>
                <w:sz w:val="24"/>
                <w:szCs w:val="24"/>
              </w:rPr>
              <w:t>Expected Reading</w:t>
            </w:r>
          </w:p>
        </w:tc>
      </w:tr>
      <w:tr w:rsidR="00CE7CBD" w:rsidRPr="00C5631C" w:rsidTr="00CE7CBD">
        <w:trPr>
          <w:jc w:val="center"/>
        </w:trPr>
        <w:tc>
          <w:tcPr>
            <w:tcW w:w="2876" w:type="dxa"/>
            <w:vAlign w:val="center"/>
          </w:tcPr>
          <w:p w:rsidR="00CE7CBD" w:rsidRPr="006B75B7" w:rsidRDefault="00CE7CBD" w:rsidP="00CE7CBD">
            <w:pPr>
              <w:pStyle w:val="BodyText"/>
              <w:ind w:right="-108"/>
              <w:jc w:val="center"/>
              <w:rPr>
                <w:szCs w:val="24"/>
              </w:rPr>
            </w:pPr>
            <w:r>
              <w:rPr>
                <w:szCs w:val="24"/>
              </w:rPr>
              <w:t>DC Input Current</w:t>
            </w:r>
          </w:p>
        </w:tc>
        <w:tc>
          <w:tcPr>
            <w:tcW w:w="4279" w:type="dxa"/>
          </w:tcPr>
          <w:p w:rsidR="00CE7CBD" w:rsidRDefault="00CE7CBD" w:rsidP="00CE7CBD">
            <w:pPr>
              <w:pStyle w:val="Table"/>
              <w:jc w:val="center"/>
              <w:rPr>
                <w:color w:val="000000"/>
                <w:sz w:val="24"/>
                <w:szCs w:val="24"/>
              </w:rPr>
            </w:pPr>
            <w:r>
              <w:rPr>
                <w:color w:val="000000"/>
                <w:sz w:val="24"/>
                <w:szCs w:val="24"/>
              </w:rPr>
              <w:t>Measured using PS current meter</w:t>
            </w:r>
          </w:p>
        </w:tc>
        <w:tc>
          <w:tcPr>
            <w:tcW w:w="2742" w:type="dxa"/>
            <w:vAlign w:val="center"/>
          </w:tcPr>
          <w:p w:rsidR="00CE7CBD" w:rsidRPr="006B75B7" w:rsidRDefault="00CE7CBD" w:rsidP="00CE7CBD">
            <w:pPr>
              <w:pStyle w:val="Table"/>
              <w:jc w:val="center"/>
              <w:rPr>
                <w:color w:val="000000"/>
                <w:sz w:val="24"/>
                <w:szCs w:val="24"/>
              </w:rPr>
            </w:pPr>
            <w:r>
              <w:rPr>
                <w:color w:val="000000"/>
                <w:sz w:val="24"/>
                <w:szCs w:val="24"/>
              </w:rPr>
              <w:t>&lt; 1 mA</w:t>
            </w:r>
          </w:p>
        </w:tc>
      </w:tr>
    </w:tbl>
    <w:p w:rsidR="00CE7CBD" w:rsidRDefault="00CE7CBD" w:rsidP="00CE7CBD">
      <w:pPr>
        <w:jc w:val="both"/>
      </w:pPr>
    </w:p>
    <w:p w:rsidR="00CE7CBD" w:rsidRDefault="00CE7CBD" w:rsidP="00CE7CBD">
      <w:r w:rsidRPr="00E82F8E">
        <w:t>Record the results on the Test Data Sheet.</w:t>
      </w:r>
    </w:p>
    <w:p w:rsidR="003F1996" w:rsidRPr="00AB2505" w:rsidRDefault="006502D7" w:rsidP="006502D7">
      <w:pPr>
        <w:pStyle w:val="Heading3"/>
        <w:spacing w:after="120"/>
      </w:pPr>
      <w:bookmarkStart w:id="36" w:name="_Toc458010535"/>
      <w:r>
        <w:t>Enable Test</w:t>
      </w:r>
      <w:bookmarkEnd w:id="36"/>
    </w:p>
    <w:p w:rsidR="00CE7CBD" w:rsidRDefault="00CE7CBD" w:rsidP="00CE7CBD">
      <w:pPr>
        <w:jc w:val="both"/>
      </w:pPr>
      <w:r>
        <w:t xml:space="preserve">The system shall be set-up to operate at room temperature. Apply 28 +/- 0.2 </w:t>
      </w:r>
      <w:proofErr w:type="spellStart"/>
      <w:r>
        <w:t>Vdc</w:t>
      </w:r>
      <w:proofErr w:type="spellEnd"/>
      <w:r>
        <w:t xml:space="preserve"> power, set the power supply current limit to 10 </w:t>
      </w:r>
      <w:proofErr w:type="spellStart"/>
      <w:proofErr w:type="gramStart"/>
      <w:r>
        <w:t>Adc</w:t>
      </w:r>
      <w:proofErr w:type="spellEnd"/>
      <w:proofErr w:type="gramEnd"/>
      <w:r>
        <w:t>, and command speed of 6000 rpm through CAN interface. Verify the following functional parameters below.</w:t>
      </w:r>
    </w:p>
    <w:p w:rsidR="003A06D0" w:rsidRDefault="003A06D0" w:rsidP="0059780A"/>
    <w:tbl>
      <w:tblPr>
        <w:tblW w:w="9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85"/>
        <w:gridCol w:w="3530"/>
        <w:gridCol w:w="3177"/>
      </w:tblGrid>
      <w:tr w:rsidR="00AE3734" w:rsidRPr="00C5631C" w:rsidTr="00DC594E">
        <w:trPr>
          <w:tblHeader/>
          <w:jc w:val="center"/>
        </w:trPr>
        <w:tc>
          <w:tcPr>
            <w:tcW w:w="3185" w:type="dxa"/>
          </w:tcPr>
          <w:p w:rsidR="00AE3734" w:rsidRPr="006B75B7" w:rsidRDefault="00AE3734" w:rsidP="00C16602">
            <w:pPr>
              <w:pStyle w:val="Table"/>
              <w:jc w:val="center"/>
              <w:rPr>
                <w:b/>
                <w:color w:val="000000"/>
                <w:sz w:val="24"/>
                <w:szCs w:val="24"/>
              </w:rPr>
            </w:pPr>
            <w:r>
              <w:rPr>
                <w:b/>
                <w:color w:val="000000"/>
                <w:sz w:val="24"/>
                <w:szCs w:val="24"/>
              </w:rPr>
              <w:t>Verification Parameter</w:t>
            </w:r>
          </w:p>
        </w:tc>
        <w:tc>
          <w:tcPr>
            <w:tcW w:w="3530" w:type="dxa"/>
          </w:tcPr>
          <w:p w:rsidR="00AE3734" w:rsidRDefault="00AE3734" w:rsidP="00C16602">
            <w:pPr>
              <w:pStyle w:val="Table"/>
              <w:jc w:val="center"/>
              <w:rPr>
                <w:b/>
                <w:color w:val="000000"/>
                <w:sz w:val="24"/>
                <w:szCs w:val="24"/>
              </w:rPr>
            </w:pPr>
            <w:r>
              <w:rPr>
                <w:b/>
                <w:color w:val="000000"/>
                <w:sz w:val="24"/>
                <w:szCs w:val="24"/>
              </w:rPr>
              <w:t>Condition</w:t>
            </w:r>
          </w:p>
        </w:tc>
        <w:tc>
          <w:tcPr>
            <w:tcW w:w="3177" w:type="dxa"/>
          </w:tcPr>
          <w:p w:rsidR="00AE3734" w:rsidRPr="006B75B7" w:rsidRDefault="00AE3734" w:rsidP="00C16602">
            <w:pPr>
              <w:pStyle w:val="Table"/>
              <w:ind w:left="334" w:hanging="334"/>
              <w:jc w:val="center"/>
              <w:rPr>
                <w:b/>
                <w:color w:val="000000"/>
                <w:sz w:val="24"/>
                <w:szCs w:val="24"/>
              </w:rPr>
            </w:pPr>
            <w:r>
              <w:rPr>
                <w:b/>
                <w:color w:val="000000"/>
                <w:sz w:val="24"/>
                <w:szCs w:val="24"/>
              </w:rPr>
              <w:t>Expected Reading</w:t>
            </w:r>
          </w:p>
        </w:tc>
      </w:tr>
      <w:tr w:rsidR="006502D7" w:rsidRPr="00C5631C" w:rsidTr="00DC594E">
        <w:trPr>
          <w:jc w:val="center"/>
        </w:trPr>
        <w:tc>
          <w:tcPr>
            <w:tcW w:w="3185" w:type="dxa"/>
            <w:vAlign w:val="center"/>
          </w:tcPr>
          <w:p w:rsidR="006502D7" w:rsidRPr="006B75B7" w:rsidRDefault="006502D7" w:rsidP="006502D7">
            <w:pPr>
              <w:pStyle w:val="BodyText"/>
              <w:ind w:right="-108"/>
              <w:jc w:val="center"/>
              <w:rPr>
                <w:szCs w:val="24"/>
              </w:rPr>
            </w:pPr>
            <w:r>
              <w:rPr>
                <w:szCs w:val="24"/>
              </w:rPr>
              <w:t>Fan Speed</w:t>
            </w:r>
          </w:p>
        </w:tc>
        <w:tc>
          <w:tcPr>
            <w:tcW w:w="3530" w:type="dxa"/>
          </w:tcPr>
          <w:p w:rsidR="006502D7" w:rsidRDefault="006502D7" w:rsidP="006502D7">
            <w:pPr>
              <w:pStyle w:val="Table"/>
              <w:jc w:val="center"/>
              <w:rPr>
                <w:color w:val="000000"/>
                <w:sz w:val="24"/>
                <w:szCs w:val="24"/>
              </w:rPr>
            </w:pPr>
            <w:r>
              <w:rPr>
                <w:color w:val="000000"/>
                <w:sz w:val="24"/>
                <w:szCs w:val="24"/>
              </w:rPr>
              <w:t>When Enable = Open</w:t>
            </w:r>
          </w:p>
        </w:tc>
        <w:tc>
          <w:tcPr>
            <w:tcW w:w="3177" w:type="dxa"/>
            <w:vAlign w:val="center"/>
          </w:tcPr>
          <w:p w:rsidR="006502D7" w:rsidRPr="006B75B7" w:rsidRDefault="006502D7" w:rsidP="006502D7">
            <w:pPr>
              <w:pStyle w:val="Table"/>
              <w:jc w:val="center"/>
              <w:rPr>
                <w:color w:val="000000"/>
                <w:sz w:val="24"/>
                <w:szCs w:val="24"/>
              </w:rPr>
            </w:pPr>
            <w:r>
              <w:rPr>
                <w:color w:val="000000"/>
                <w:sz w:val="24"/>
                <w:szCs w:val="24"/>
              </w:rPr>
              <w:t>0 rpm</w:t>
            </w:r>
          </w:p>
        </w:tc>
      </w:tr>
      <w:tr w:rsidR="006502D7" w:rsidRPr="00C5631C" w:rsidTr="00DC594E">
        <w:trPr>
          <w:jc w:val="center"/>
        </w:trPr>
        <w:tc>
          <w:tcPr>
            <w:tcW w:w="3185" w:type="dxa"/>
            <w:vAlign w:val="center"/>
          </w:tcPr>
          <w:p w:rsidR="006502D7" w:rsidRPr="006B75B7" w:rsidRDefault="006502D7" w:rsidP="006502D7">
            <w:pPr>
              <w:pStyle w:val="BodyText"/>
              <w:ind w:right="-108"/>
              <w:jc w:val="center"/>
              <w:rPr>
                <w:szCs w:val="24"/>
              </w:rPr>
            </w:pPr>
            <w:r>
              <w:rPr>
                <w:szCs w:val="24"/>
              </w:rPr>
              <w:t>Fan Speed</w:t>
            </w:r>
          </w:p>
        </w:tc>
        <w:tc>
          <w:tcPr>
            <w:tcW w:w="3530" w:type="dxa"/>
          </w:tcPr>
          <w:p w:rsidR="006502D7" w:rsidRDefault="006502D7" w:rsidP="006502D7">
            <w:pPr>
              <w:pStyle w:val="Table"/>
              <w:jc w:val="center"/>
              <w:rPr>
                <w:color w:val="000000"/>
                <w:sz w:val="24"/>
                <w:szCs w:val="24"/>
              </w:rPr>
            </w:pPr>
            <w:r>
              <w:rPr>
                <w:color w:val="000000"/>
                <w:sz w:val="24"/>
                <w:szCs w:val="24"/>
              </w:rPr>
              <w:t>When Enable = High</w:t>
            </w:r>
          </w:p>
        </w:tc>
        <w:tc>
          <w:tcPr>
            <w:tcW w:w="3177" w:type="dxa"/>
            <w:vAlign w:val="center"/>
          </w:tcPr>
          <w:p w:rsidR="006502D7" w:rsidRPr="006B75B7" w:rsidRDefault="00CE7CBD" w:rsidP="006502D7">
            <w:pPr>
              <w:pStyle w:val="Table"/>
              <w:jc w:val="center"/>
              <w:rPr>
                <w:color w:val="000000"/>
                <w:sz w:val="24"/>
                <w:szCs w:val="24"/>
              </w:rPr>
            </w:pPr>
            <w:r>
              <w:rPr>
                <w:color w:val="000000"/>
                <w:sz w:val="24"/>
                <w:szCs w:val="24"/>
              </w:rPr>
              <w:t xml:space="preserve">6000 </w:t>
            </w:r>
            <w:r>
              <w:rPr>
                <w:rFonts w:cs="Arial"/>
                <w:color w:val="000000"/>
                <w:sz w:val="24"/>
                <w:szCs w:val="24"/>
              </w:rPr>
              <w:t>±</w:t>
            </w:r>
            <w:r>
              <w:rPr>
                <w:color w:val="000000"/>
                <w:sz w:val="24"/>
                <w:szCs w:val="24"/>
              </w:rPr>
              <w:t xml:space="preserve"> 200 rpm</w:t>
            </w:r>
          </w:p>
        </w:tc>
      </w:tr>
      <w:tr w:rsidR="006502D7" w:rsidRPr="00C5631C" w:rsidTr="00DC594E">
        <w:trPr>
          <w:jc w:val="center"/>
        </w:trPr>
        <w:tc>
          <w:tcPr>
            <w:tcW w:w="3185" w:type="dxa"/>
            <w:vAlign w:val="center"/>
          </w:tcPr>
          <w:p w:rsidR="006502D7" w:rsidRPr="006B75B7" w:rsidRDefault="006502D7" w:rsidP="006502D7">
            <w:pPr>
              <w:pStyle w:val="BodyText"/>
              <w:ind w:right="-108"/>
              <w:jc w:val="center"/>
              <w:rPr>
                <w:szCs w:val="24"/>
              </w:rPr>
            </w:pPr>
            <w:r>
              <w:rPr>
                <w:szCs w:val="24"/>
              </w:rPr>
              <w:t>Motor Rotation Direction</w:t>
            </w:r>
          </w:p>
        </w:tc>
        <w:tc>
          <w:tcPr>
            <w:tcW w:w="3530" w:type="dxa"/>
          </w:tcPr>
          <w:p w:rsidR="006502D7" w:rsidRDefault="006502D7" w:rsidP="006502D7">
            <w:pPr>
              <w:pStyle w:val="Table"/>
              <w:jc w:val="center"/>
              <w:rPr>
                <w:color w:val="000000"/>
                <w:sz w:val="24"/>
                <w:szCs w:val="24"/>
              </w:rPr>
            </w:pPr>
            <w:r>
              <w:rPr>
                <w:color w:val="000000"/>
                <w:sz w:val="24"/>
                <w:szCs w:val="24"/>
              </w:rPr>
              <w:t>When Enable = High</w:t>
            </w:r>
          </w:p>
        </w:tc>
        <w:tc>
          <w:tcPr>
            <w:tcW w:w="3177" w:type="dxa"/>
            <w:vAlign w:val="center"/>
          </w:tcPr>
          <w:p w:rsidR="006502D7" w:rsidRPr="006B75B7" w:rsidRDefault="006502D7" w:rsidP="006502D7">
            <w:pPr>
              <w:pStyle w:val="Table"/>
              <w:jc w:val="center"/>
              <w:rPr>
                <w:color w:val="000000"/>
                <w:sz w:val="24"/>
                <w:szCs w:val="24"/>
              </w:rPr>
            </w:pPr>
            <w:r>
              <w:rPr>
                <w:color w:val="000000"/>
                <w:sz w:val="24"/>
                <w:szCs w:val="24"/>
              </w:rPr>
              <w:t>Counterclockwise</w:t>
            </w:r>
            <w:r w:rsidR="00386AE7">
              <w:rPr>
                <w:color w:val="000000"/>
                <w:sz w:val="24"/>
                <w:szCs w:val="24"/>
              </w:rPr>
              <w:t xml:space="preserve"> (Inlet)</w:t>
            </w:r>
          </w:p>
        </w:tc>
      </w:tr>
    </w:tbl>
    <w:p w:rsidR="003A06D0" w:rsidRDefault="003A06D0" w:rsidP="0059780A"/>
    <w:p w:rsidR="0059780A" w:rsidRDefault="0059780A" w:rsidP="0059780A">
      <w:r w:rsidRPr="00E82F8E">
        <w:t>Record the results on the Test Data Sheet.</w:t>
      </w:r>
    </w:p>
    <w:p w:rsidR="00BB35A7" w:rsidRDefault="00BB35A7" w:rsidP="00CE7CBD">
      <w:pPr>
        <w:pStyle w:val="Heading3"/>
        <w:numPr>
          <w:ilvl w:val="2"/>
          <w:numId w:val="15"/>
        </w:numPr>
        <w:spacing w:after="120"/>
      </w:pPr>
      <w:bookmarkStart w:id="37" w:name="_Toc458010536"/>
      <w:bookmarkStart w:id="38" w:name="_Toc413923786"/>
      <w:r>
        <w:lastRenderedPageBreak/>
        <w:t>Stop Time Test</w:t>
      </w:r>
      <w:bookmarkEnd w:id="37"/>
    </w:p>
    <w:p w:rsidR="00BB35A7" w:rsidRPr="0008010C" w:rsidRDefault="00BB35A7" w:rsidP="007F6641">
      <w:r w:rsidRPr="0008010C">
        <w:t xml:space="preserve">The system should operate at maximum speed and then </w:t>
      </w:r>
      <w:proofErr w:type="gramStart"/>
      <w:r w:rsidRPr="0008010C">
        <w:t>0 RPM</w:t>
      </w:r>
      <w:proofErr w:type="gramEnd"/>
      <w:r w:rsidRPr="0008010C">
        <w:t xml:space="preserve"> command should be sent through CAN BUS interface. </w:t>
      </w:r>
      <w:r w:rsidR="007F6641" w:rsidRPr="0008010C">
        <w:t>The time to complete stop of the motor will measured and it should</w:t>
      </w:r>
      <w:r w:rsidRPr="0008010C">
        <w:t xml:space="preserve"> be no more than 50 sec.</w:t>
      </w:r>
    </w:p>
    <w:p w:rsidR="00CE7CBD" w:rsidRPr="00AB2505" w:rsidRDefault="00CE7CBD" w:rsidP="00CE7CBD">
      <w:pPr>
        <w:pStyle w:val="Heading3"/>
        <w:numPr>
          <w:ilvl w:val="2"/>
          <w:numId w:val="15"/>
        </w:numPr>
        <w:spacing w:after="120"/>
      </w:pPr>
      <w:bookmarkStart w:id="39" w:name="_Toc458010537"/>
      <w:r>
        <w:t>Speed Command Test</w:t>
      </w:r>
      <w:bookmarkEnd w:id="38"/>
      <w:bookmarkEnd w:id="39"/>
    </w:p>
    <w:p w:rsidR="00CE7CBD" w:rsidRDefault="00CE7CBD" w:rsidP="003F40BD">
      <w:pPr>
        <w:jc w:val="both"/>
      </w:pPr>
      <w:r>
        <w:t xml:space="preserve">The system shall be set-up to operate under different fan speed conditions at room temperature. Apply 28 +/- 0.2 </w:t>
      </w:r>
      <w:proofErr w:type="spellStart"/>
      <w:r>
        <w:t>Vdc</w:t>
      </w:r>
      <w:proofErr w:type="spellEnd"/>
      <w:r>
        <w:t xml:space="preserve"> power,</w:t>
      </w:r>
      <w:r w:rsidRPr="00E45C21">
        <w:t xml:space="preserve"> </w:t>
      </w:r>
      <w:r>
        <w:t xml:space="preserve">set the power supply current limit to 50 </w:t>
      </w:r>
      <w:proofErr w:type="spellStart"/>
      <w:proofErr w:type="gramStart"/>
      <w:r>
        <w:t>Adc</w:t>
      </w:r>
      <w:proofErr w:type="spellEnd"/>
      <w:proofErr w:type="gramEnd"/>
      <w:r>
        <w:t>, and command speed of 6000 rpm, 9000 rpm and 12100 rpm respectively through CAN interface. Verify the following functional parameters below.</w:t>
      </w:r>
    </w:p>
    <w:p w:rsidR="003F2FED" w:rsidRDefault="003F2FED" w:rsidP="00CE7CBD">
      <w:pPr>
        <w:jc w:val="both"/>
      </w:pPr>
    </w:p>
    <w:p w:rsidR="003F2FED" w:rsidRDefault="003F2FED" w:rsidP="00CE7CBD">
      <w:pPr>
        <w:jc w:val="both"/>
      </w:pPr>
    </w:p>
    <w:tbl>
      <w:tblPr>
        <w:tblW w:w="9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6"/>
        <w:gridCol w:w="4279"/>
        <w:gridCol w:w="2742"/>
      </w:tblGrid>
      <w:tr w:rsidR="00CE7CBD" w:rsidRPr="00C5631C" w:rsidTr="00CE7CBD">
        <w:trPr>
          <w:tblHeader/>
          <w:jc w:val="center"/>
        </w:trPr>
        <w:tc>
          <w:tcPr>
            <w:tcW w:w="2876" w:type="dxa"/>
          </w:tcPr>
          <w:p w:rsidR="00CE7CBD" w:rsidRPr="006B75B7" w:rsidRDefault="00CE7CBD" w:rsidP="00CE7CBD">
            <w:pPr>
              <w:pStyle w:val="Table"/>
              <w:jc w:val="center"/>
              <w:rPr>
                <w:b/>
                <w:color w:val="000000"/>
                <w:sz w:val="24"/>
                <w:szCs w:val="24"/>
              </w:rPr>
            </w:pPr>
            <w:r>
              <w:rPr>
                <w:b/>
                <w:color w:val="000000"/>
                <w:sz w:val="24"/>
                <w:szCs w:val="24"/>
              </w:rPr>
              <w:t>Verification Parameter</w:t>
            </w:r>
          </w:p>
        </w:tc>
        <w:tc>
          <w:tcPr>
            <w:tcW w:w="4279" w:type="dxa"/>
          </w:tcPr>
          <w:p w:rsidR="00CE7CBD" w:rsidRDefault="00CE7CBD" w:rsidP="00CE7CBD">
            <w:pPr>
              <w:pStyle w:val="Table"/>
              <w:jc w:val="center"/>
              <w:rPr>
                <w:b/>
                <w:color w:val="000000"/>
                <w:sz w:val="24"/>
                <w:szCs w:val="24"/>
              </w:rPr>
            </w:pPr>
            <w:r>
              <w:rPr>
                <w:b/>
                <w:color w:val="000000"/>
                <w:sz w:val="24"/>
                <w:szCs w:val="24"/>
              </w:rPr>
              <w:t>Condition</w:t>
            </w:r>
          </w:p>
        </w:tc>
        <w:tc>
          <w:tcPr>
            <w:tcW w:w="2742" w:type="dxa"/>
          </w:tcPr>
          <w:p w:rsidR="00CE7CBD" w:rsidRPr="006B75B7" w:rsidRDefault="00CE7CBD" w:rsidP="00CE7CBD">
            <w:pPr>
              <w:pStyle w:val="Table"/>
              <w:ind w:left="334" w:hanging="334"/>
              <w:jc w:val="center"/>
              <w:rPr>
                <w:b/>
                <w:color w:val="000000"/>
                <w:sz w:val="24"/>
                <w:szCs w:val="24"/>
              </w:rPr>
            </w:pPr>
            <w:r>
              <w:rPr>
                <w:b/>
                <w:color w:val="000000"/>
                <w:sz w:val="24"/>
                <w:szCs w:val="24"/>
              </w:rPr>
              <w:t>Expected Reading</w:t>
            </w:r>
          </w:p>
        </w:tc>
      </w:tr>
      <w:tr w:rsidR="00CE7CBD" w:rsidRPr="00C5631C" w:rsidTr="00CE7CBD">
        <w:trPr>
          <w:jc w:val="center"/>
        </w:trPr>
        <w:tc>
          <w:tcPr>
            <w:tcW w:w="2876" w:type="dxa"/>
            <w:vAlign w:val="center"/>
          </w:tcPr>
          <w:p w:rsidR="00CE7CBD" w:rsidRPr="006B75B7" w:rsidRDefault="00CE7CBD" w:rsidP="00CE7CBD">
            <w:pPr>
              <w:pStyle w:val="BodyText"/>
              <w:ind w:right="-108"/>
              <w:jc w:val="center"/>
              <w:rPr>
                <w:szCs w:val="24"/>
              </w:rPr>
            </w:pPr>
            <w:r>
              <w:rPr>
                <w:szCs w:val="24"/>
              </w:rPr>
              <w:t>Fan Speed</w:t>
            </w:r>
          </w:p>
        </w:tc>
        <w:tc>
          <w:tcPr>
            <w:tcW w:w="4279" w:type="dxa"/>
          </w:tcPr>
          <w:p w:rsidR="00CE7CBD" w:rsidRDefault="00CE7CBD" w:rsidP="00CE7CBD">
            <w:pPr>
              <w:pStyle w:val="Table"/>
              <w:jc w:val="center"/>
              <w:rPr>
                <w:color w:val="000000"/>
                <w:sz w:val="24"/>
                <w:szCs w:val="24"/>
              </w:rPr>
            </w:pPr>
            <w:r>
              <w:rPr>
                <w:color w:val="000000"/>
                <w:sz w:val="24"/>
                <w:szCs w:val="24"/>
              </w:rPr>
              <w:t xml:space="preserve">When </w:t>
            </w:r>
            <w:proofErr w:type="spellStart"/>
            <w:r>
              <w:rPr>
                <w:color w:val="000000"/>
                <w:sz w:val="24"/>
                <w:szCs w:val="24"/>
              </w:rPr>
              <w:t>T</w:t>
            </w:r>
            <w:r w:rsidRPr="006502D7">
              <w:rPr>
                <w:color w:val="000000"/>
                <w:sz w:val="24"/>
                <w:szCs w:val="24"/>
                <w:vertAlign w:val="subscript"/>
              </w:rPr>
              <w:t>amb</w:t>
            </w:r>
            <w:proofErr w:type="spellEnd"/>
            <w:r>
              <w:rPr>
                <w:color w:val="000000"/>
                <w:sz w:val="24"/>
                <w:szCs w:val="24"/>
              </w:rPr>
              <w:t xml:space="preserve"> = Room Temperature</w:t>
            </w:r>
          </w:p>
        </w:tc>
        <w:tc>
          <w:tcPr>
            <w:tcW w:w="2742" w:type="dxa"/>
            <w:vAlign w:val="center"/>
          </w:tcPr>
          <w:p w:rsidR="00CE7CBD" w:rsidRPr="006B75B7" w:rsidRDefault="00CE7CBD" w:rsidP="00CE7CBD">
            <w:pPr>
              <w:pStyle w:val="Table"/>
              <w:jc w:val="center"/>
              <w:rPr>
                <w:color w:val="000000"/>
                <w:sz w:val="24"/>
                <w:szCs w:val="24"/>
              </w:rPr>
            </w:pPr>
            <w:r>
              <w:rPr>
                <w:color w:val="000000"/>
                <w:sz w:val="24"/>
                <w:szCs w:val="24"/>
              </w:rPr>
              <w:t xml:space="preserve">6000 </w:t>
            </w:r>
            <w:r>
              <w:rPr>
                <w:rFonts w:cs="Arial"/>
                <w:color w:val="000000"/>
                <w:sz w:val="24"/>
                <w:szCs w:val="24"/>
              </w:rPr>
              <w:t>±</w:t>
            </w:r>
            <w:r>
              <w:rPr>
                <w:color w:val="000000"/>
                <w:sz w:val="24"/>
                <w:szCs w:val="24"/>
              </w:rPr>
              <w:t xml:space="preserve"> 200 rpm</w:t>
            </w:r>
          </w:p>
        </w:tc>
      </w:tr>
      <w:tr w:rsidR="00CE7CBD" w:rsidRPr="00C5631C" w:rsidTr="00CE7CBD">
        <w:trPr>
          <w:jc w:val="center"/>
        </w:trPr>
        <w:tc>
          <w:tcPr>
            <w:tcW w:w="2876" w:type="dxa"/>
            <w:vAlign w:val="center"/>
          </w:tcPr>
          <w:p w:rsidR="00CE7CBD" w:rsidRPr="006B75B7" w:rsidRDefault="00CE7CBD" w:rsidP="00CE7CBD">
            <w:pPr>
              <w:pStyle w:val="BodyText"/>
              <w:ind w:right="-108"/>
              <w:jc w:val="center"/>
              <w:rPr>
                <w:szCs w:val="24"/>
              </w:rPr>
            </w:pPr>
            <w:r>
              <w:rPr>
                <w:szCs w:val="24"/>
              </w:rPr>
              <w:t>Fan Speed</w:t>
            </w:r>
          </w:p>
        </w:tc>
        <w:tc>
          <w:tcPr>
            <w:tcW w:w="4279" w:type="dxa"/>
          </w:tcPr>
          <w:p w:rsidR="00CE7CBD" w:rsidRDefault="00CE7CBD" w:rsidP="00CE7CBD">
            <w:pPr>
              <w:pStyle w:val="Table"/>
              <w:jc w:val="center"/>
              <w:rPr>
                <w:color w:val="000000"/>
                <w:sz w:val="24"/>
                <w:szCs w:val="24"/>
              </w:rPr>
            </w:pPr>
            <w:r>
              <w:rPr>
                <w:color w:val="000000"/>
                <w:sz w:val="24"/>
                <w:szCs w:val="24"/>
              </w:rPr>
              <w:t xml:space="preserve">When </w:t>
            </w:r>
            <w:proofErr w:type="spellStart"/>
            <w:r>
              <w:rPr>
                <w:color w:val="000000"/>
                <w:sz w:val="24"/>
                <w:szCs w:val="24"/>
              </w:rPr>
              <w:t>T</w:t>
            </w:r>
            <w:r w:rsidRPr="006502D7">
              <w:rPr>
                <w:color w:val="000000"/>
                <w:sz w:val="24"/>
                <w:szCs w:val="24"/>
                <w:vertAlign w:val="subscript"/>
              </w:rPr>
              <w:t>amb</w:t>
            </w:r>
            <w:proofErr w:type="spellEnd"/>
            <w:r>
              <w:rPr>
                <w:color w:val="000000"/>
                <w:sz w:val="24"/>
                <w:szCs w:val="24"/>
              </w:rPr>
              <w:t xml:space="preserve"> = Room Temperature</w:t>
            </w:r>
          </w:p>
        </w:tc>
        <w:tc>
          <w:tcPr>
            <w:tcW w:w="2742" w:type="dxa"/>
            <w:vAlign w:val="center"/>
          </w:tcPr>
          <w:p w:rsidR="00CE7CBD" w:rsidRPr="006B75B7" w:rsidRDefault="00CE7CBD" w:rsidP="00CE7CBD">
            <w:pPr>
              <w:pStyle w:val="Table"/>
              <w:jc w:val="center"/>
              <w:rPr>
                <w:color w:val="000000"/>
                <w:sz w:val="24"/>
                <w:szCs w:val="24"/>
              </w:rPr>
            </w:pPr>
            <w:r>
              <w:rPr>
                <w:color w:val="000000"/>
                <w:sz w:val="24"/>
                <w:szCs w:val="24"/>
              </w:rPr>
              <w:t xml:space="preserve">9000 </w:t>
            </w:r>
            <w:r>
              <w:rPr>
                <w:rFonts w:cs="Arial"/>
                <w:color w:val="000000"/>
                <w:sz w:val="24"/>
                <w:szCs w:val="24"/>
              </w:rPr>
              <w:t>±</w:t>
            </w:r>
            <w:r>
              <w:rPr>
                <w:color w:val="000000"/>
                <w:sz w:val="24"/>
                <w:szCs w:val="24"/>
              </w:rPr>
              <w:t xml:space="preserve"> 200 rpm</w:t>
            </w:r>
          </w:p>
        </w:tc>
      </w:tr>
      <w:tr w:rsidR="00CE7CBD" w:rsidRPr="00C5631C" w:rsidTr="00CE7CBD">
        <w:trPr>
          <w:jc w:val="center"/>
        </w:trPr>
        <w:tc>
          <w:tcPr>
            <w:tcW w:w="2876" w:type="dxa"/>
            <w:vAlign w:val="center"/>
          </w:tcPr>
          <w:p w:rsidR="00CE7CBD" w:rsidRPr="006B75B7" w:rsidRDefault="00CE7CBD" w:rsidP="00CE7CBD">
            <w:pPr>
              <w:pStyle w:val="BodyText"/>
              <w:ind w:right="-108"/>
              <w:jc w:val="center"/>
              <w:rPr>
                <w:szCs w:val="24"/>
              </w:rPr>
            </w:pPr>
            <w:r>
              <w:rPr>
                <w:szCs w:val="24"/>
              </w:rPr>
              <w:t>Fan Speed</w:t>
            </w:r>
          </w:p>
        </w:tc>
        <w:tc>
          <w:tcPr>
            <w:tcW w:w="4279" w:type="dxa"/>
          </w:tcPr>
          <w:p w:rsidR="00CE7CBD" w:rsidRDefault="00CE7CBD" w:rsidP="00CE7CBD">
            <w:pPr>
              <w:pStyle w:val="Table"/>
              <w:jc w:val="center"/>
              <w:rPr>
                <w:color w:val="000000"/>
                <w:sz w:val="24"/>
                <w:szCs w:val="24"/>
              </w:rPr>
            </w:pPr>
            <w:r>
              <w:rPr>
                <w:color w:val="000000"/>
                <w:sz w:val="24"/>
                <w:szCs w:val="24"/>
              </w:rPr>
              <w:t xml:space="preserve">When </w:t>
            </w:r>
            <w:proofErr w:type="spellStart"/>
            <w:r>
              <w:rPr>
                <w:color w:val="000000"/>
                <w:sz w:val="24"/>
                <w:szCs w:val="24"/>
              </w:rPr>
              <w:t>T</w:t>
            </w:r>
            <w:r w:rsidRPr="006502D7">
              <w:rPr>
                <w:color w:val="000000"/>
                <w:sz w:val="24"/>
                <w:szCs w:val="24"/>
                <w:vertAlign w:val="subscript"/>
              </w:rPr>
              <w:t>amb</w:t>
            </w:r>
            <w:proofErr w:type="spellEnd"/>
            <w:r>
              <w:rPr>
                <w:color w:val="000000"/>
                <w:sz w:val="24"/>
                <w:szCs w:val="24"/>
              </w:rPr>
              <w:t xml:space="preserve"> = Room Temperature</w:t>
            </w:r>
          </w:p>
        </w:tc>
        <w:tc>
          <w:tcPr>
            <w:tcW w:w="2742" w:type="dxa"/>
            <w:vAlign w:val="center"/>
          </w:tcPr>
          <w:p w:rsidR="00CE7CBD" w:rsidRPr="006B75B7" w:rsidRDefault="00CE7CBD" w:rsidP="00CE7CBD">
            <w:pPr>
              <w:pStyle w:val="Table"/>
              <w:jc w:val="center"/>
              <w:rPr>
                <w:color w:val="000000"/>
                <w:sz w:val="24"/>
                <w:szCs w:val="24"/>
              </w:rPr>
            </w:pPr>
            <w:r>
              <w:rPr>
                <w:color w:val="000000"/>
                <w:sz w:val="24"/>
                <w:szCs w:val="24"/>
              </w:rPr>
              <w:t xml:space="preserve">12100 </w:t>
            </w:r>
            <w:r>
              <w:rPr>
                <w:rFonts w:cs="Arial"/>
                <w:color w:val="000000"/>
                <w:sz w:val="24"/>
                <w:szCs w:val="24"/>
              </w:rPr>
              <w:t>±</w:t>
            </w:r>
            <w:r>
              <w:rPr>
                <w:color w:val="000000"/>
                <w:sz w:val="24"/>
                <w:szCs w:val="24"/>
              </w:rPr>
              <w:t xml:space="preserve"> 400 rpm</w:t>
            </w:r>
          </w:p>
        </w:tc>
      </w:tr>
    </w:tbl>
    <w:p w:rsidR="00CE7CBD" w:rsidRDefault="00CE7CBD" w:rsidP="00CE7CBD"/>
    <w:p w:rsidR="00CE7CBD" w:rsidRDefault="00CE7CBD" w:rsidP="00CE7CBD">
      <w:r w:rsidRPr="00E82F8E">
        <w:t>Record the results on the Test Data Sheet.</w:t>
      </w:r>
    </w:p>
    <w:p w:rsidR="00CE7CBD" w:rsidRPr="00AB2505" w:rsidRDefault="00CE7CBD" w:rsidP="00CE7CBD">
      <w:pPr>
        <w:pStyle w:val="Heading3"/>
        <w:numPr>
          <w:ilvl w:val="2"/>
          <w:numId w:val="15"/>
        </w:numPr>
        <w:spacing w:after="120"/>
      </w:pPr>
      <w:bookmarkStart w:id="40" w:name="_Toc413923787"/>
      <w:bookmarkStart w:id="41" w:name="_Toc458010538"/>
      <w:r>
        <w:t>Temperature Sensor Calibration Test</w:t>
      </w:r>
      <w:bookmarkEnd w:id="40"/>
      <w:bookmarkEnd w:id="41"/>
    </w:p>
    <w:p w:rsidR="00CE7CBD" w:rsidRDefault="00CE7CBD" w:rsidP="00CE7CBD">
      <w:pPr>
        <w:jc w:val="both"/>
      </w:pPr>
      <w:r>
        <w:t xml:space="preserve">The system shall be set-up to operate under different fan speed conditions at room temperature. Apply 28 +/- 0.2 </w:t>
      </w:r>
      <w:proofErr w:type="spellStart"/>
      <w:r>
        <w:t>Vdc</w:t>
      </w:r>
      <w:proofErr w:type="spellEnd"/>
      <w:r>
        <w:t xml:space="preserve"> power, set the power supply current limit to 50 </w:t>
      </w:r>
      <w:proofErr w:type="spellStart"/>
      <w:proofErr w:type="gramStart"/>
      <w:r>
        <w:t>Adc</w:t>
      </w:r>
      <w:proofErr w:type="spellEnd"/>
      <w:proofErr w:type="gramEnd"/>
      <w:r>
        <w:t>, and set-up the system to emulate the motor temperature sensor resistance (T</w:t>
      </w:r>
      <w:r>
        <w:rPr>
          <w:vertAlign w:val="subscript"/>
        </w:rPr>
        <w:t>1</w:t>
      </w:r>
      <w:r>
        <w:t xml:space="preserve"> on Figure 1) with a calibrated resistor decade box. </w:t>
      </w:r>
      <w:r w:rsidR="00DB50B1">
        <w:t>Verify temperature sensor reading below (only three to five values are required) and calibrate the software by programming the analog offset if required.</w:t>
      </w:r>
    </w:p>
    <w:p w:rsidR="003F40BD" w:rsidRPr="00BD6BF7" w:rsidRDefault="003F40BD" w:rsidP="003F40BD">
      <w:pPr>
        <w:jc w:val="both"/>
      </w:pPr>
      <w:r w:rsidRPr="00BD6BF7">
        <w:t>The Offset value should be in range:   -0.1 &lt; offset &lt; 0.1.</w:t>
      </w:r>
    </w:p>
    <w:p w:rsidR="00CE7CBD" w:rsidRDefault="00CE7CBD" w:rsidP="00CE7CBD">
      <w:pPr>
        <w:jc w:val="both"/>
      </w:pPr>
    </w:p>
    <w:tbl>
      <w:tblPr>
        <w:tblW w:w="9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0"/>
        <w:gridCol w:w="3489"/>
        <w:gridCol w:w="2999"/>
      </w:tblGrid>
      <w:tr w:rsidR="00CE7CBD" w:rsidRPr="00C5631C" w:rsidTr="00CE7CBD">
        <w:trPr>
          <w:tblHeader/>
          <w:jc w:val="center"/>
        </w:trPr>
        <w:tc>
          <w:tcPr>
            <w:tcW w:w="3120" w:type="dxa"/>
          </w:tcPr>
          <w:p w:rsidR="00CE7CBD" w:rsidRPr="006B75B7" w:rsidRDefault="00CE7CBD" w:rsidP="00CE7CBD">
            <w:pPr>
              <w:pStyle w:val="Table"/>
              <w:jc w:val="center"/>
              <w:rPr>
                <w:b/>
                <w:color w:val="000000"/>
                <w:sz w:val="24"/>
                <w:szCs w:val="24"/>
              </w:rPr>
            </w:pPr>
            <w:r>
              <w:rPr>
                <w:b/>
                <w:color w:val="000000"/>
                <w:sz w:val="24"/>
                <w:szCs w:val="24"/>
              </w:rPr>
              <w:t>Sensor Resistance</w:t>
            </w:r>
          </w:p>
        </w:tc>
        <w:tc>
          <w:tcPr>
            <w:tcW w:w="3489" w:type="dxa"/>
          </w:tcPr>
          <w:p w:rsidR="00CE7CBD" w:rsidRDefault="00CE7CBD" w:rsidP="00CE7CBD">
            <w:pPr>
              <w:pStyle w:val="Table"/>
              <w:jc w:val="center"/>
              <w:rPr>
                <w:b/>
                <w:color w:val="000000"/>
                <w:sz w:val="24"/>
                <w:szCs w:val="24"/>
              </w:rPr>
            </w:pPr>
            <w:r>
              <w:rPr>
                <w:b/>
                <w:color w:val="000000"/>
                <w:sz w:val="24"/>
                <w:szCs w:val="24"/>
              </w:rPr>
              <w:t>Datasheet Reading</w:t>
            </w:r>
          </w:p>
        </w:tc>
        <w:tc>
          <w:tcPr>
            <w:tcW w:w="2999" w:type="dxa"/>
          </w:tcPr>
          <w:p w:rsidR="00CE7CBD" w:rsidRPr="006B75B7" w:rsidRDefault="00CE7CBD" w:rsidP="00CE7CBD">
            <w:pPr>
              <w:pStyle w:val="Table"/>
              <w:ind w:left="334" w:hanging="334"/>
              <w:jc w:val="center"/>
              <w:rPr>
                <w:b/>
                <w:color w:val="000000"/>
                <w:sz w:val="24"/>
                <w:szCs w:val="24"/>
              </w:rPr>
            </w:pPr>
            <w:r>
              <w:rPr>
                <w:b/>
                <w:color w:val="000000"/>
                <w:sz w:val="24"/>
                <w:szCs w:val="24"/>
              </w:rPr>
              <w:t>Expected Reading</w:t>
            </w:r>
          </w:p>
        </w:tc>
      </w:tr>
      <w:tr w:rsidR="00CE7CBD" w:rsidRPr="00C5631C" w:rsidTr="00CE7CBD">
        <w:trPr>
          <w:jc w:val="center"/>
        </w:trPr>
        <w:tc>
          <w:tcPr>
            <w:tcW w:w="3120" w:type="dxa"/>
            <w:vAlign w:val="center"/>
          </w:tcPr>
          <w:p w:rsidR="00CE7CBD" w:rsidRPr="006B75B7" w:rsidRDefault="00CE7CBD" w:rsidP="00CE7CBD">
            <w:pPr>
              <w:pStyle w:val="BodyText"/>
              <w:ind w:right="-108"/>
              <w:jc w:val="center"/>
              <w:rPr>
                <w:szCs w:val="24"/>
              </w:rPr>
            </w:pPr>
            <w:r>
              <w:rPr>
                <w:szCs w:val="24"/>
              </w:rPr>
              <w:t xml:space="preserve">525 </w:t>
            </w:r>
            <w:r>
              <w:rPr>
                <w:rFonts w:cs="Arial"/>
                <w:color w:val="000000"/>
                <w:szCs w:val="24"/>
              </w:rPr>
              <w:t>±</w:t>
            </w:r>
            <w:r>
              <w:rPr>
                <w:color w:val="000000"/>
                <w:szCs w:val="24"/>
              </w:rPr>
              <w:t xml:space="preserve"> 15 ohms</w:t>
            </w:r>
          </w:p>
        </w:tc>
        <w:tc>
          <w:tcPr>
            <w:tcW w:w="3489" w:type="dxa"/>
          </w:tcPr>
          <w:p w:rsidR="00CE7CBD" w:rsidRDefault="00CE7CBD" w:rsidP="00CE7CBD">
            <w:pPr>
              <w:pStyle w:val="Table"/>
              <w:jc w:val="center"/>
              <w:rPr>
                <w:color w:val="000000"/>
                <w:sz w:val="24"/>
                <w:szCs w:val="24"/>
              </w:rPr>
            </w:pPr>
            <w:r>
              <w:rPr>
                <w:color w:val="000000"/>
                <w:sz w:val="24"/>
                <w:szCs w:val="24"/>
              </w:rPr>
              <w:t xml:space="preserve">-50 </w:t>
            </w:r>
            <w:proofErr w:type="spellStart"/>
            <w:r w:rsidRPr="006502D7">
              <w:rPr>
                <w:color w:val="000000"/>
                <w:sz w:val="24"/>
                <w:szCs w:val="24"/>
                <w:vertAlign w:val="superscript"/>
              </w:rPr>
              <w:t>o</w:t>
            </w:r>
            <w:r>
              <w:rPr>
                <w:color w:val="000000"/>
                <w:sz w:val="24"/>
                <w:szCs w:val="24"/>
              </w:rPr>
              <w:t>C</w:t>
            </w:r>
            <w:proofErr w:type="spellEnd"/>
          </w:p>
        </w:tc>
        <w:tc>
          <w:tcPr>
            <w:tcW w:w="2999" w:type="dxa"/>
            <w:vAlign w:val="center"/>
          </w:tcPr>
          <w:p w:rsidR="00CE7CBD" w:rsidRPr="006B75B7" w:rsidRDefault="00CE7CBD" w:rsidP="001E480B">
            <w:pPr>
              <w:pStyle w:val="Table"/>
              <w:jc w:val="center"/>
              <w:rPr>
                <w:color w:val="000000"/>
                <w:sz w:val="24"/>
                <w:szCs w:val="24"/>
              </w:rPr>
            </w:pPr>
            <w:r>
              <w:rPr>
                <w:color w:val="000000"/>
                <w:sz w:val="24"/>
                <w:szCs w:val="24"/>
              </w:rPr>
              <w:t>-</w:t>
            </w:r>
            <w:r w:rsidR="001E480B">
              <w:rPr>
                <w:color w:val="000000"/>
                <w:sz w:val="24"/>
                <w:szCs w:val="24"/>
              </w:rPr>
              <w:t>5</w:t>
            </w:r>
            <w:r>
              <w:rPr>
                <w:color w:val="000000"/>
                <w:sz w:val="24"/>
                <w:szCs w:val="24"/>
              </w:rPr>
              <w:t xml:space="preserve">0 </w:t>
            </w:r>
            <w:r>
              <w:rPr>
                <w:rFonts w:cs="Arial"/>
                <w:color w:val="000000"/>
                <w:sz w:val="24"/>
                <w:szCs w:val="24"/>
              </w:rPr>
              <w:t>±</w:t>
            </w:r>
            <w:r>
              <w:rPr>
                <w:color w:val="000000"/>
                <w:sz w:val="24"/>
                <w:szCs w:val="24"/>
              </w:rPr>
              <w:t xml:space="preserve"> 3 </w:t>
            </w:r>
            <w:proofErr w:type="spellStart"/>
            <w:r w:rsidRPr="006502D7">
              <w:rPr>
                <w:color w:val="000000"/>
                <w:sz w:val="24"/>
                <w:szCs w:val="24"/>
                <w:vertAlign w:val="superscript"/>
              </w:rPr>
              <w:t>o</w:t>
            </w:r>
            <w:r>
              <w:rPr>
                <w:color w:val="000000"/>
                <w:sz w:val="24"/>
                <w:szCs w:val="24"/>
              </w:rPr>
              <w:t>C</w:t>
            </w:r>
            <w:proofErr w:type="spellEnd"/>
          </w:p>
        </w:tc>
      </w:tr>
      <w:tr w:rsidR="00CE7CBD" w:rsidRPr="00C5631C" w:rsidTr="00CE7CBD">
        <w:trPr>
          <w:jc w:val="center"/>
        </w:trPr>
        <w:tc>
          <w:tcPr>
            <w:tcW w:w="3120" w:type="dxa"/>
            <w:vAlign w:val="center"/>
          </w:tcPr>
          <w:p w:rsidR="00CE7CBD" w:rsidRPr="006B75B7" w:rsidRDefault="00CE7CBD" w:rsidP="00CE7CBD">
            <w:pPr>
              <w:pStyle w:val="BodyText"/>
              <w:ind w:right="-108"/>
              <w:jc w:val="center"/>
              <w:rPr>
                <w:szCs w:val="24"/>
              </w:rPr>
            </w:pPr>
            <w:r>
              <w:rPr>
                <w:szCs w:val="24"/>
              </w:rPr>
              <w:t xml:space="preserve">632 </w:t>
            </w:r>
            <w:r>
              <w:rPr>
                <w:rFonts w:cs="Arial"/>
                <w:color w:val="000000"/>
                <w:szCs w:val="24"/>
              </w:rPr>
              <w:t>±</w:t>
            </w:r>
            <w:r>
              <w:rPr>
                <w:color w:val="000000"/>
                <w:szCs w:val="24"/>
              </w:rPr>
              <w:t xml:space="preserve"> 15 ohms</w:t>
            </w:r>
          </w:p>
        </w:tc>
        <w:tc>
          <w:tcPr>
            <w:tcW w:w="3489" w:type="dxa"/>
          </w:tcPr>
          <w:p w:rsidR="00CE7CBD" w:rsidRDefault="00CE7CBD" w:rsidP="00CE7CBD">
            <w:pPr>
              <w:pStyle w:val="Table"/>
              <w:jc w:val="center"/>
              <w:rPr>
                <w:color w:val="000000"/>
                <w:sz w:val="24"/>
                <w:szCs w:val="24"/>
              </w:rPr>
            </w:pPr>
            <w:r>
              <w:rPr>
                <w:color w:val="000000"/>
                <w:sz w:val="24"/>
                <w:szCs w:val="24"/>
              </w:rPr>
              <w:t xml:space="preserve">-30 </w:t>
            </w:r>
            <w:proofErr w:type="spellStart"/>
            <w:r w:rsidRPr="006502D7">
              <w:rPr>
                <w:color w:val="000000"/>
                <w:sz w:val="24"/>
                <w:szCs w:val="24"/>
                <w:vertAlign w:val="superscript"/>
              </w:rPr>
              <w:t>o</w:t>
            </w:r>
            <w:r>
              <w:rPr>
                <w:color w:val="000000"/>
                <w:sz w:val="24"/>
                <w:szCs w:val="24"/>
              </w:rPr>
              <w:t>C</w:t>
            </w:r>
            <w:proofErr w:type="spellEnd"/>
          </w:p>
        </w:tc>
        <w:tc>
          <w:tcPr>
            <w:tcW w:w="2999" w:type="dxa"/>
            <w:vAlign w:val="center"/>
          </w:tcPr>
          <w:p w:rsidR="00CE7CBD" w:rsidRPr="006B75B7" w:rsidRDefault="00CE7CBD" w:rsidP="00CE7CBD">
            <w:pPr>
              <w:pStyle w:val="Table"/>
              <w:jc w:val="center"/>
              <w:rPr>
                <w:color w:val="000000"/>
                <w:sz w:val="24"/>
                <w:szCs w:val="24"/>
              </w:rPr>
            </w:pPr>
            <w:r>
              <w:rPr>
                <w:color w:val="000000"/>
                <w:sz w:val="24"/>
                <w:szCs w:val="24"/>
              </w:rPr>
              <w:t xml:space="preserve">-30 </w:t>
            </w:r>
            <w:r>
              <w:rPr>
                <w:rFonts w:cs="Arial"/>
                <w:color w:val="000000"/>
                <w:sz w:val="24"/>
                <w:szCs w:val="24"/>
              </w:rPr>
              <w:t>±</w:t>
            </w:r>
            <w:r>
              <w:rPr>
                <w:color w:val="000000"/>
                <w:sz w:val="24"/>
                <w:szCs w:val="24"/>
              </w:rPr>
              <w:t xml:space="preserve"> 3 </w:t>
            </w:r>
            <w:proofErr w:type="spellStart"/>
            <w:r w:rsidRPr="006502D7">
              <w:rPr>
                <w:color w:val="000000"/>
                <w:sz w:val="24"/>
                <w:szCs w:val="24"/>
                <w:vertAlign w:val="superscript"/>
              </w:rPr>
              <w:t>o</w:t>
            </w:r>
            <w:r>
              <w:rPr>
                <w:color w:val="000000"/>
                <w:sz w:val="24"/>
                <w:szCs w:val="24"/>
              </w:rPr>
              <w:t>C</w:t>
            </w:r>
            <w:proofErr w:type="spellEnd"/>
          </w:p>
        </w:tc>
      </w:tr>
      <w:tr w:rsidR="00CE7CBD" w:rsidRPr="00C5631C" w:rsidTr="00CE7CBD">
        <w:trPr>
          <w:jc w:val="center"/>
        </w:trPr>
        <w:tc>
          <w:tcPr>
            <w:tcW w:w="3120" w:type="dxa"/>
            <w:vAlign w:val="center"/>
          </w:tcPr>
          <w:p w:rsidR="00CE7CBD" w:rsidRPr="006B75B7" w:rsidRDefault="00CE7CBD" w:rsidP="00CE7CBD">
            <w:pPr>
              <w:pStyle w:val="BodyText"/>
              <w:ind w:right="-108"/>
              <w:jc w:val="center"/>
              <w:rPr>
                <w:szCs w:val="24"/>
              </w:rPr>
            </w:pPr>
            <w:r>
              <w:rPr>
                <w:szCs w:val="24"/>
              </w:rPr>
              <w:t xml:space="preserve">820 </w:t>
            </w:r>
            <w:r>
              <w:rPr>
                <w:rFonts w:cs="Arial"/>
                <w:color w:val="000000"/>
                <w:szCs w:val="24"/>
              </w:rPr>
              <w:t>±</w:t>
            </w:r>
            <w:r>
              <w:rPr>
                <w:color w:val="000000"/>
                <w:szCs w:val="24"/>
              </w:rPr>
              <w:t xml:space="preserve"> 13 ohms</w:t>
            </w:r>
          </w:p>
        </w:tc>
        <w:tc>
          <w:tcPr>
            <w:tcW w:w="3489" w:type="dxa"/>
          </w:tcPr>
          <w:p w:rsidR="00CE7CBD" w:rsidRDefault="00CE7CBD" w:rsidP="00CE7CBD">
            <w:pPr>
              <w:pStyle w:val="Table"/>
              <w:jc w:val="center"/>
              <w:rPr>
                <w:color w:val="000000"/>
                <w:sz w:val="24"/>
                <w:szCs w:val="24"/>
              </w:rPr>
            </w:pPr>
            <w:r>
              <w:rPr>
                <w:color w:val="000000"/>
                <w:sz w:val="24"/>
                <w:szCs w:val="24"/>
              </w:rPr>
              <w:t xml:space="preserve">0 </w:t>
            </w:r>
            <w:proofErr w:type="spellStart"/>
            <w:r w:rsidRPr="006502D7">
              <w:rPr>
                <w:color w:val="000000"/>
                <w:sz w:val="24"/>
                <w:szCs w:val="24"/>
                <w:vertAlign w:val="superscript"/>
              </w:rPr>
              <w:t>o</w:t>
            </w:r>
            <w:r>
              <w:rPr>
                <w:color w:val="000000"/>
                <w:sz w:val="24"/>
                <w:szCs w:val="24"/>
              </w:rPr>
              <w:t>C</w:t>
            </w:r>
            <w:proofErr w:type="spellEnd"/>
          </w:p>
        </w:tc>
        <w:tc>
          <w:tcPr>
            <w:tcW w:w="2999" w:type="dxa"/>
            <w:vAlign w:val="center"/>
          </w:tcPr>
          <w:p w:rsidR="00CE7CBD" w:rsidRPr="006B75B7" w:rsidRDefault="00CE7CBD" w:rsidP="00CE7CBD">
            <w:pPr>
              <w:pStyle w:val="Table"/>
              <w:jc w:val="center"/>
              <w:rPr>
                <w:color w:val="000000"/>
                <w:sz w:val="24"/>
                <w:szCs w:val="24"/>
              </w:rPr>
            </w:pPr>
            <w:r>
              <w:rPr>
                <w:color w:val="000000"/>
                <w:sz w:val="24"/>
                <w:szCs w:val="24"/>
              </w:rPr>
              <w:t xml:space="preserve">0 </w:t>
            </w:r>
            <w:r>
              <w:rPr>
                <w:rFonts w:cs="Arial"/>
                <w:color w:val="000000"/>
                <w:sz w:val="24"/>
                <w:szCs w:val="24"/>
              </w:rPr>
              <w:t>±</w:t>
            </w:r>
            <w:r>
              <w:rPr>
                <w:color w:val="000000"/>
                <w:sz w:val="24"/>
                <w:szCs w:val="24"/>
              </w:rPr>
              <w:t xml:space="preserve"> 3 </w:t>
            </w:r>
            <w:proofErr w:type="spellStart"/>
            <w:r w:rsidRPr="006502D7">
              <w:rPr>
                <w:color w:val="000000"/>
                <w:sz w:val="24"/>
                <w:szCs w:val="24"/>
                <w:vertAlign w:val="superscript"/>
              </w:rPr>
              <w:t>o</w:t>
            </w:r>
            <w:r>
              <w:rPr>
                <w:color w:val="000000"/>
                <w:sz w:val="24"/>
                <w:szCs w:val="24"/>
              </w:rPr>
              <w:t>C</w:t>
            </w:r>
            <w:proofErr w:type="spellEnd"/>
          </w:p>
        </w:tc>
      </w:tr>
      <w:tr w:rsidR="00CE7CBD" w:rsidRPr="00C5631C" w:rsidTr="00CE7CBD">
        <w:trPr>
          <w:jc w:val="center"/>
        </w:trPr>
        <w:tc>
          <w:tcPr>
            <w:tcW w:w="3120" w:type="dxa"/>
            <w:vAlign w:val="center"/>
          </w:tcPr>
          <w:p w:rsidR="00CE7CBD" w:rsidRDefault="00CE7CBD" w:rsidP="00CE7CBD">
            <w:pPr>
              <w:pStyle w:val="BodyText"/>
              <w:ind w:right="-108"/>
              <w:jc w:val="center"/>
              <w:rPr>
                <w:szCs w:val="24"/>
              </w:rPr>
            </w:pPr>
            <w:r>
              <w:rPr>
                <w:szCs w:val="24"/>
              </w:rPr>
              <w:t xml:space="preserve">1000 </w:t>
            </w:r>
            <w:r>
              <w:rPr>
                <w:rFonts w:cs="Arial"/>
                <w:color w:val="000000"/>
                <w:szCs w:val="24"/>
              </w:rPr>
              <w:t>±</w:t>
            </w:r>
            <w:r>
              <w:rPr>
                <w:color w:val="000000"/>
                <w:szCs w:val="24"/>
              </w:rPr>
              <w:t xml:space="preserve"> 10 ohms</w:t>
            </w:r>
          </w:p>
        </w:tc>
        <w:tc>
          <w:tcPr>
            <w:tcW w:w="3489" w:type="dxa"/>
          </w:tcPr>
          <w:p w:rsidR="00CE7CBD" w:rsidRDefault="00CE7CBD" w:rsidP="00CE7CBD">
            <w:pPr>
              <w:pStyle w:val="Table"/>
              <w:jc w:val="center"/>
              <w:rPr>
                <w:color w:val="000000"/>
                <w:sz w:val="24"/>
                <w:szCs w:val="24"/>
              </w:rPr>
            </w:pPr>
            <w:r>
              <w:rPr>
                <w:color w:val="000000"/>
                <w:sz w:val="24"/>
                <w:szCs w:val="24"/>
              </w:rPr>
              <w:t xml:space="preserve">25 </w:t>
            </w:r>
            <w:proofErr w:type="spellStart"/>
            <w:r w:rsidRPr="006502D7">
              <w:rPr>
                <w:color w:val="000000"/>
                <w:sz w:val="24"/>
                <w:szCs w:val="24"/>
                <w:vertAlign w:val="superscript"/>
              </w:rPr>
              <w:t>o</w:t>
            </w:r>
            <w:r>
              <w:rPr>
                <w:color w:val="000000"/>
                <w:sz w:val="24"/>
                <w:szCs w:val="24"/>
              </w:rPr>
              <w:t>C</w:t>
            </w:r>
            <w:proofErr w:type="spellEnd"/>
          </w:p>
        </w:tc>
        <w:tc>
          <w:tcPr>
            <w:tcW w:w="2999" w:type="dxa"/>
            <w:vAlign w:val="center"/>
          </w:tcPr>
          <w:p w:rsidR="00CE7CBD" w:rsidRPr="006B75B7" w:rsidRDefault="00CE7CBD" w:rsidP="00CE7CBD">
            <w:pPr>
              <w:pStyle w:val="Table"/>
              <w:jc w:val="center"/>
              <w:rPr>
                <w:color w:val="000000"/>
                <w:sz w:val="24"/>
                <w:szCs w:val="24"/>
              </w:rPr>
            </w:pPr>
            <w:r>
              <w:rPr>
                <w:color w:val="000000"/>
                <w:sz w:val="24"/>
                <w:szCs w:val="24"/>
              </w:rPr>
              <w:t xml:space="preserve">25 </w:t>
            </w:r>
            <w:r>
              <w:rPr>
                <w:rFonts w:cs="Arial"/>
                <w:color w:val="000000"/>
                <w:sz w:val="24"/>
                <w:szCs w:val="24"/>
              </w:rPr>
              <w:t>±</w:t>
            </w:r>
            <w:r>
              <w:rPr>
                <w:color w:val="000000"/>
                <w:sz w:val="24"/>
                <w:szCs w:val="24"/>
              </w:rPr>
              <w:t xml:space="preserve"> 2 </w:t>
            </w:r>
            <w:proofErr w:type="spellStart"/>
            <w:r w:rsidRPr="006502D7">
              <w:rPr>
                <w:color w:val="000000"/>
                <w:sz w:val="24"/>
                <w:szCs w:val="24"/>
                <w:vertAlign w:val="superscript"/>
              </w:rPr>
              <w:t>o</w:t>
            </w:r>
            <w:r>
              <w:rPr>
                <w:color w:val="000000"/>
                <w:sz w:val="24"/>
                <w:szCs w:val="24"/>
              </w:rPr>
              <w:t>C</w:t>
            </w:r>
            <w:proofErr w:type="spellEnd"/>
          </w:p>
        </w:tc>
      </w:tr>
      <w:tr w:rsidR="00CE7CBD" w:rsidRPr="00C5631C" w:rsidTr="00CE7CBD">
        <w:trPr>
          <w:jc w:val="center"/>
        </w:trPr>
        <w:tc>
          <w:tcPr>
            <w:tcW w:w="3120" w:type="dxa"/>
            <w:vAlign w:val="center"/>
          </w:tcPr>
          <w:p w:rsidR="00CE7CBD" w:rsidRDefault="00CE7CBD" w:rsidP="00CE7CBD">
            <w:pPr>
              <w:pStyle w:val="BodyText"/>
              <w:ind w:right="-108"/>
              <w:jc w:val="center"/>
              <w:rPr>
                <w:szCs w:val="24"/>
              </w:rPr>
            </w:pPr>
            <w:r>
              <w:rPr>
                <w:szCs w:val="24"/>
              </w:rPr>
              <w:t xml:space="preserve">1288 </w:t>
            </w:r>
            <w:r>
              <w:rPr>
                <w:rFonts w:cs="Arial"/>
                <w:color w:val="000000"/>
                <w:szCs w:val="24"/>
              </w:rPr>
              <w:t>±</w:t>
            </w:r>
            <w:r>
              <w:rPr>
                <w:color w:val="000000"/>
                <w:szCs w:val="24"/>
              </w:rPr>
              <w:t xml:space="preserve"> 21 ohms</w:t>
            </w:r>
          </w:p>
        </w:tc>
        <w:tc>
          <w:tcPr>
            <w:tcW w:w="3489" w:type="dxa"/>
          </w:tcPr>
          <w:p w:rsidR="00CE7CBD" w:rsidRDefault="00CE7CBD" w:rsidP="00CE7CBD">
            <w:pPr>
              <w:pStyle w:val="Table"/>
              <w:jc w:val="center"/>
              <w:rPr>
                <w:color w:val="000000"/>
                <w:sz w:val="24"/>
                <w:szCs w:val="24"/>
              </w:rPr>
            </w:pPr>
            <w:r>
              <w:rPr>
                <w:color w:val="000000"/>
                <w:sz w:val="24"/>
                <w:szCs w:val="24"/>
              </w:rPr>
              <w:t xml:space="preserve">60 </w:t>
            </w:r>
            <w:proofErr w:type="spellStart"/>
            <w:r w:rsidRPr="006502D7">
              <w:rPr>
                <w:color w:val="000000"/>
                <w:sz w:val="24"/>
                <w:szCs w:val="24"/>
                <w:vertAlign w:val="superscript"/>
              </w:rPr>
              <w:t>o</w:t>
            </w:r>
            <w:r>
              <w:rPr>
                <w:color w:val="000000"/>
                <w:sz w:val="24"/>
                <w:szCs w:val="24"/>
              </w:rPr>
              <w:t>C</w:t>
            </w:r>
            <w:proofErr w:type="spellEnd"/>
          </w:p>
        </w:tc>
        <w:tc>
          <w:tcPr>
            <w:tcW w:w="2999" w:type="dxa"/>
            <w:vAlign w:val="center"/>
          </w:tcPr>
          <w:p w:rsidR="00CE7CBD" w:rsidRPr="006B75B7" w:rsidRDefault="00CE7CBD" w:rsidP="00CE7CBD">
            <w:pPr>
              <w:pStyle w:val="Table"/>
              <w:jc w:val="center"/>
              <w:rPr>
                <w:color w:val="000000"/>
                <w:sz w:val="24"/>
                <w:szCs w:val="24"/>
              </w:rPr>
            </w:pPr>
            <w:r>
              <w:rPr>
                <w:color w:val="000000"/>
                <w:sz w:val="24"/>
                <w:szCs w:val="24"/>
              </w:rPr>
              <w:t xml:space="preserve">60 </w:t>
            </w:r>
            <w:r>
              <w:rPr>
                <w:rFonts w:cs="Arial"/>
                <w:color w:val="000000"/>
                <w:sz w:val="24"/>
                <w:szCs w:val="24"/>
              </w:rPr>
              <w:t>±</w:t>
            </w:r>
            <w:r>
              <w:rPr>
                <w:color w:val="000000"/>
                <w:sz w:val="24"/>
                <w:szCs w:val="24"/>
              </w:rPr>
              <w:t xml:space="preserve"> 2 </w:t>
            </w:r>
            <w:proofErr w:type="spellStart"/>
            <w:r w:rsidRPr="006502D7">
              <w:rPr>
                <w:color w:val="000000"/>
                <w:sz w:val="24"/>
                <w:szCs w:val="24"/>
                <w:vertAlign w:val="superscript"/>
              </w:rPr>
              <w:t>o</w:t>
            </w:r>
            <w:r>
              <w:rPr>
                <w:color w:val="000000"/>
                <w:sz w:val="24"/>
                <w:szCs w:val="24"/>
              </w:rPr>
              <w:t>C</w:t>
            </w:r>
            <w:proofErr w:type="spellEnd"/>
          </w:p>
        </w:tc>
      </w:tr>
      <w:tr w:rsidR="00CE7CBD" w:rsidRPr="00C5631C" w:rsidTr="00CE7CBD">
        <w:trPr>
          <w:jc w:val="center"/>
        </w:trPr>
        <w:tc>
          <w:tcPr>
            <w:tcW w:w="3120" w:type="dxa"/>
            <w:vAlign w:val="center"/>
          </w:tcPr>
          <w:p w:rsidR="00CE7CBD" w:rsidRDefault="00CE7CBD" w:rsidP="00CE7CBD">
            <w:pPr>
              <w:pStyle w:val="BodyText"/>
              <w:ind w:right="-108"/>
              <w:jc w:val="center"/>
              <w:rPr>
                <w:szCs w:val="24"/>
              </w:rPr>
            </w:pPr>
            <w:r>
              <w:rPr>
                <w:szCs w:val="24"/>
              </w:rPr>
              <w:t xml:space="preserve">1360 </w:t>
            </w:r>
            <w:r>
              <w:rPr>
                <w:rFonts w:cs="Arial"/>
                <w:color w:val="000000"/>
                <w:szCs w:val="24"/>
              </w:rPr>
              <w:t>±</w:t>
            </w:r>
            <w:r>
              <w:rPr>
                <w:color w:val="000000"/>
                <w:szCs w:val="24"/>
              </w:rPr>
              <w:t xml:space="preserve"> 21 ohms</w:t>
            </w:r>
          </w:p>
        </w:tc>
        <w:tc>
          <w:tcPr>
            <w:tcW w:w="3489" w:type="dxa"/>
          </w:tcPr>
          <w:p w:rsidR="00CE7CBD" w:rsidRDefault="00CE7CBD" w:rsidP="00CE7CBD">
            <w:pPr>
              <w:pStyle w:val="Table"/>
              <w:jc w:val="center"/>
              <w:rPr>
                <w:color w:val="000000"/>
                <w:sz w:val="24"/>
                <w:szCs w:val="24"/>
              </w:rPr>
            </w:pPr>
            <w:r>
              <w:rPr>
                <w:color w:val="000000"/>
                <w:sz w:val="24"/>
                <w:szCs w:val="24"/>
              </w:rPr>
              <w:t xml:space="preserve">68 </w:t>
            </w:r>
            <w:proofErr w:type="spellStart"/>
            <w:r w:rsidRPr="006502D7">
              <w:rPr>
                <w:color w:val="000000"/>
                <w:sz w:val="24"/>
                <w:szCs w:val="24"/>
                <w:vertAlign w:val="superscript"/>
              </w:rPr>
              <w:t>o</w:t>
            </w:r>
            <w:r>
              <w:rPr>
                <w:color w:val="000000"/>
                <w:sz w:val="24"/>
                <w:szCs w:val="24"/>
              </w:rPr>
              <w:t>C</w:t>
            </w:r>
            <w:proofErr w:type="spellEnd"/>
          </w:p>
        </w:tc>
        <w:tc>
          <w:tcPr>
            <w:tcW w:w="2999" w:type="dxa"/>
            <w:vAlign w:val="center"/>
          </w:tcPr>
          <w:p w:rsidR="00CE7CBD" w:rsidRPr="006B75B7" w:rsidRDefault="00CE7CBD" w:rsidP="00CE7CBD">
            <w:pPr>
              <w:pStyle w:val="Table"/>
              <w:jc w:val="center"/>
              <w:rPr>
                <w:color w:val="000000"/>
                <w:sz w:val="24"/>
                <w:szCs w:val="24"/>
              </w:rPr>
            </w:pPr>
            <w:r>
              <w:rPr>
                <w:color w:val="000000"/>
                <w:sz w:val="24"/>
                <w:szCs w:val="24"/>
              </w:rPr>
              <w:t xml:space="preserve">68 </w:t>
            </w:r>
            <w:r>
              <w:rPr>
                <w:rFonts w:cs="Arial"/>
                <w:color w:val="000000"/>
                <w:sz w:val="24"/>
                <w:szCs w:val="24"/>
              </w:rPr>
              <w:t>±</w:t>
            </w:r>
            <w:r>
              <w:rPr>
                <w:color w:val="000000"/>
                <w:sz w:val="24"/>
                <w:szCs w:val="24"/>
              </w:rPr>
              <w:t xml:space="preserve"> 2 </w:t>
            </w:r>
            <w:proofErr w:type="spellStart"/>
            <w:r w:rsidRPr="006502D7">
              <w:rPr>
                <w:color w:val="000000"/>
                <w:sz w:val="24"/>
                <w:szCs w:val="24"/>
                <w:vertAlign w:val="superscript"/>
              </w:rPr>
              <w:t>o</w:t>
            </w:r>
            <w:r>
              <w:rPr>
                <w:color w:val="000000"/>
                <w:sz w:val="24"/>
                <w:szCs w:val="24"/>
              </w:rPr>
              <w:t>C</w:t>
            </w:r>
            <w:proofErr w:type="spellEnd"/>
          </w:p>
        </w:tc>
      </w:tr>
      <w:tr w:rsidR="00CE7CBD" w:rsidRPr="00C5631C" w:rsidTr="00CE7CBD">
        <w:trPr>
          <w:jc w:val="center"/>
        </w:trPr>
        <w:tc>
          <w:tcPr>
            <w:tcW w:w="3120" w:type="dxa"/>
            <w:vAlign w:val="center"/>
          </w:tcPr>
          <w:p w:rsidR="00CE7CBD" w:rsidRDefault="00CE7CBD" w:rsidP="00CE7CBD">
            <w:pPr>
              <w:pStyle w:val="BodyText"/>
              <w:ind w:right="-108"/>
              <w:jc w:val="center"/>
              <w:rPr>
                <w:szCs w:val="24"/>
              </w:rPr>
            </w:pPr>
            <w:r>
              <w:rPr>
                <w:szCs w:val="24"/>
              </w:rPr>
              <w:t xml:space="preserve">1472 </w:t>
            </w:r>
            <w:r>
              <w:rPr>
                <w:rFonts w:cs="Arial"/>
                <w:color w:val="000000"/>
                <w:szCs w:val="24"/>
              </w:rPr>
              <w:t>±</w:t>
            </w:r>
            <w:r>
              <w:rPr>
                <w:color w:val="000000"/>
                <w:szCs w:val="24"/>
              </w:rPr>
              <w:t xml:space="preserve"> 32 ohms</w:t>
            </w:r>
          </w:p>
        </w:tc>
        <w:tc>
          <w:tcPr>
            <w:tcW w:w="3489" w:type="dxa"/>
          </w:tcPr>
          <w:p w:rsidR="00CE7CBD" w:rsidRDefault="00CE7CBD" w:rsidP="00CE7CBD">
            <w:pPr>
              <w:pStyle w:val="Table"/>
              <w:jc w:val="center"/>
              <w:rPr>
                <w:color w:val="000000"/>
                <w:sz w:val="24"/>
                <w:szCs w:val="24"/>
              </w:rPr>
            </w:pPr>
            <w:r>
              <w:rPr>
                <w:color w:val="000000"/>
                <w:sz w:val="24"/>
                <w:szCs w:val="24"/>
              </w:rPr>
              <w:t xml:space="preserve">80 </w:t>
            </w:r>
            <w:proofErr w:type="spellStart"/>
            <w:r w:rsidRPr="006502D7">
              <w:rPr>
                <w:color w:val="000000"/>
                <w:sz w:val="24"/>
                <w:szCs w:val="24"/>
                <w:vertAlign w:val="superscript"/>
              </w:rPr>
              <w:t>o</w:t>
            </w:r>
            <w:r>
              <w:rPr>
                <w:color w:val="000000"/>
                <w:sz w:val="24"/>
                <w:szCs w:val="24"/>
              </w:rPr>
              <w:t>C</w:t>
            </w:r>
            <w:proofErr w:type="spellEnd"/>
          </w:p>
        </w:tc>
        <w:tc>
          <w:tcPr>
            <w:tcW w:w="2999" w:type="dxa"/>
            <w:vAlign w:val="center"/>
          </w:tcPr>
          <w:p w:rsidR="00CE7CBD" w:rsidRPr="006B75B7" w:rsidRDefault="00CE7CBD" w:rsidP="00CE7CBD">
            <w:pPr>
              <w:pStyle w:val="Table"/>
              <w:jc w:val="center"/>
              <w:rPr>
                <w:color w:val="000000"/>
                <w:sz w:val="24"/>
                <w:szCs w:val="24"/>
              </w:rPr>
            </w:pPr>
            <w:r>
              <w:rPr>
                <w:color w:val="000000"/>
                <w:sz w:val="24"/>
                <w:szCs w:val="24"/>
              </w:rPr>
              <w:t xml:space="preserve">80 </w:t>
            </w:r>
            <w:r>
              <w:rPr>
                <w:rFonts w:cs="Arial"/>
                <w:color w:val="000000"/>
                <w:sz w:val="24"/>
                <w:szCs w:val="24"/>
              </w:rPr>
              <w:t>±</w:t>
            </w:r>
            <w:r>
              <w:rPr>
                <w:color w:val="000000"/>
                <w:sz w:val="24"/>
                <w:szCs w:val="24"/>
              </w:rPr>
              <w:t xml:space="preserve"> 2 </w:t>
            </w:r>
            <w:proofErr w:type="spellStart"/>
            <w:r w:rsidRPr="006502D7">
              <w:rPr>
                <w:color w:val="000000"/>
                <w:sz w:val="24"/>
                <w:szCs w:val="24"/>
                <w:vertAlign w:val="superscript"/>
              </w:rPr>
              <w:t>o</w:t>
            </w:r>
            <w:r>
              <w:rPr>
                <w:color w:val="000000"/>
                <w:sz w:val="24"/>
                <w:szCs w:val="24"/>
              </w:rPr>
              <w:t>C</w:t>
            </w:r>
            <w:proofErr w:type="spellEnd"/>
          </w:p>
        </w:tc>
      </w:tr>
      <w:tr w:rsidR="00CE7CBD" w:rsidRPr="00C5631C" w:rsidTr="00CE7CBD">
        <w:trPr>
          <w:jc w:val="center"/>
        </w:trPr>
        <w:tc>
          <w:tcPr>
            <w:tcW w:w="3120" w:type="dxa"/>
            <w:vAlign w:val="center"/>
          </w:tcPr>
          <w:p w:rsidR="00CE7CBD" w:rsidRDefault="00CE7CBD" w:rsidP="00CE7CBD">
            <w:pPr>
              <w:pStyle w:val="BodyText"/>
              <w:ind w:right="-108"/>
              <w:jc w:val="center"/>
              <w:rPr>
                <w:szCs w:val="24"/>
              </w:rPr>
            </w:pPr>
            <w:r>
              <w:rPr>
                <w:szCs w:val="24"/>
              </w:rPr>
              <w:t xml:space="preserve">1550 </w:t>
            </w:r>
            <w:r>
              <w:rPr>
                <w:rFonts w:cs="Arial"/>
                <w:color w:val="000000"/>
                <w:szCs w:val="24"/>
              </w:rPr>
              <w:t>±</w:t>
            </w:r>
            <w:r>
              <w:rPr>
                <w:color w:val="000000"/>
                <w:szCs w:val="24"/>
              </w:rPr>
              <w:t xml:space="preserve"> 32 ohms</w:t>
            </w:r>
          </w:p>
        </w:tc>
        <w:tc>
          <w:tcPr>
            <w:tcW w:w="3489" w:type="dxa"/>
          </w:tcPr>
          <w:p w:rsidR="00CE7CBD" w:rsidRDefault="00CE7CBD" w:rsidP="00CE7CBD">
            <w:pPr>
              <w:pStyle w:val="Table"/>
              <w:jc w:val="center"/>
              <w:rPr>
                <w:color w:val="000000"/>
                <w:sz w:val="24"/>
                <w:szCs w:val="24"/>
              </w:rPr>
            </w:pPr>
            <w:r>
              <w:rPr>
                <w:color w:val="000000"/>
                <w:sz w:val="24"/>
                <w:szCs w:val="24"/>
              </w:rPr>
              <w:t xml:space="preserve">88 </w:t>
            </w:r>
            <w:proofErr w:type="spellStart"/>
            <w:r w:rsidRPr="006502D7">
              <w:rPr>
                <w:color w:val="000000"/>
                <w:sz w:val="24"/>
                <w:szCs w:val="24"/>
                <w:vertAlign w:val="superscript"/>
              </w:rPr>
              <w:t>o</w:t>
            </w:r>
            <w:r>
              <w:rPr>
                <w:color w:val="000000"/>
                <w:sz w:val="24"/>
                <w:szCs w:val="24"/>
              </w:rPr>
              <w:t>C</w:t>
            </w:r>
            <w:proofErr w:type="spellEnd"/>
          </w:p>
        </w:tc>
        <w:tc>
          <w:tcPr>
            <w:tcW w:w="2999" w:type="dxa"/>
            <w:vAlign w:val="center"/>
          </w:tcPr>
          <w:p w:rsidR="00CE7CBD" w:rsidRPr="006B75B7" w:rsidRDefault="00CE7CBD" w:rsidP="00CE7CBD">
            <w:pPr>
              <w:pStyle w:val="Table"/>
              <w:jc w:val="center"/>
              <w:rPr>
                <w:color w:val="000000"/>
                <w:sz w:val="24"/>
                <w:szCs w:val="24"/>
              </w:rPr>
            </w:pPr>
            <w:r>
              <w:rPr>
                <w:color w:val="000000"/>
                <w:sz w:val="24"/>
                <w:szCs w:val="24"/>
              </w:rPr>
              <w:t xml:space="preserve">88 </w:t>
            </w:r>
            <w:r>
              <w:rPr>
                <w:rFonts w:cs="Arial"/>
                <w:color w:val="000000"/>
                <w:sz w:val="24"/>
                <w:szCs w:val="24"/>
              </w:rPr>
              <w:t>±</w:t>
            </w:r>
            <w:r>
              <w:rPr>
                <w:color w:val="000000"/>
                <w:sz w:val="24"/>
                <w:szCs w:val="24"/>
              </w:rPr>
              <w:t xml:space="preserve"> 2 </w:t>
            </w:r>
            <w:proofErr w:type="spellStart"/>
            <w:r w:rsidRPr="006502D7">
              <w:rPr>
                <w:color w:val="000000"/>
                <w:sz w:val="24"/>
                <w:szCs w:val="24"/>
                <w:vertAlign w:val="superscript"/>
              </w:rPr>
              <w:t>o</w:t>
            </w:r>
            <w:r>
              <w:rPr>
                <w:color w:val="000000"/>
                <w:sz w:val="24"/>
                <w:szCs w:val="24"/>
              </w:rPr>
              <w:t>C</w:t>
            </w:r>
            <w:proofErr w:type="spellEnd"/>
          </w:p>
        </w:tc>
      </w:tr>
      <w:tr w:rsidR="00CE7CBD" w:rsidRPr="00C5631C" w:rsidTr="00CE7CBD">
        <w:trPr>
          <w:jc w:val="center"/>
        </w:trPr>
        <w:tc>
          <w:tcPr>
            <w:tcW w:w="3120" w:type="dxa"/>
            <w:vAlign w:val="center"/>
          </w:tcPr>
          <w:p w:rsidR="00CE7CBD" w:rsidRDefault="00CE7CBD" w:rsidP="00CE7CBD">
            <w:pPr>
              <w:pStyle w:val="BodyText"/>
              <w:ind w:right="-108"/>
              <w:jc w:val="center"/>
              <w:rPr>
                <w:szCs w:val="24"/>
              </w:rPr>
            </w:pPr>
            <w:r>
              <w:rPr>
                <w:szCs w:val="24"/>
              </w:rPr>
              <w:t xml:space="preserve">1774 </w:t>
            </w:r>
            <w:r>
              <w:rPr>
                <w:rFonts w:cs="Arial"/>
                <w:color w:val="000000"/>
                <w:szCs w:val="24"/>
              </w:rPr>
              <w:t>±</w:t>
            </w:r>
            <w:r>
              <w:rPr>
                <w:color w:val="000000"/>
                <w:szCs w:val="24"/>
              </w:rPr>
              <w:t xml:space="preserve"> 42 ohms</w:t>
            </w:r>
          </w:p>
        </w:tc>
        <w:tc>
          <w:tcPr>
            <w:tcW w:w="3489" w:type="dxa"/>
          </w:tcPr>
          <w:p w:rsidR="00CE7CBD" w:rsidRDefault="00CE7CBD" w:rsidP="00CE7CBD">
            <w:pPr>
              <w:pStyle w:val="Table"/>
              <w:jc w:val="center"/>
              <w:rPr>
                <w:color w:val="000000"/>
                <w:sz w:val="24"/>
                <w:szCs w:val="24"/>
              </w:rPr>
            </w:pPr>
            <w:r>
              <w:rPr>
                <w:color w:val="000000"/>
                <w:sz w:val="24"/>
                <w:szCs w:val="24"/>
              </w:rPr>
              <w:t xml:space="preserve">110 </w:t>
            </w:r>
            <w:proofErr w:type="spellStart"/>
            <w:r w:rsidRPr="006502D7">
              <w:rPr>
                <w:color w:val="000000"/>
                <w:sz w:val="24"/>
                <w:szCs w:val="24"/>
                <w:vertAlign w:val="superscript"/>
              </w:rPr>
              <w:t>o</w:t>
            </w:r>
            <w:r>
              <w:rPr>
                <w:color w:val="000000"/>
                <w:sz w:val="24"/>
                <w:szCs w:val="24"/>
              </w:rPr>
              <w:t>C</w:t>
            </w:r>
            <w:proofErr w:type="spellEnd"/>
          </w:p>
        </w:tc>
        <w:tc>
          <w:tcPr>
            <w:tcW w:w="2999" w:type="dxa"/>
            <w:vAlign w:val="center"/>
          </w:tcPr>
          <w:p w:rsidR="00CE7CBD" w:rsidRPr="006B75B7" w:rsidRDefault="00CE7CBD" w:rsidP="00CE7CBD">
            <w:pPr>
              <w:pStyle w:val="Table"/>
              <w:jc w:val="center"/>
              <w:rPr>
                <w:color w:val="000000"/>
                <w:sz w:val="24"/>
                <w:szCs w:val="24"/>
              </w:rPr>
            </w:pPr>
            <w:r>
              <w:rPr>
                <w:color w:val="000000"/>
                <w:sz w:val="24"/>
                <w:szCs w:val="24"/>
              </w:rPr>
              <w:t xml:space="preserve">110 </w:t>
            </w:r>
            <w:r>
              <w:rPr>
                <w:rFonts w:cs="Arial"/>
                <w:color w:val="000000"/>
                <w:sz w:val="24"/>
                <w:szCs w:val="24"/>
              </w:rPr>
              <w:t>±</w:t>
            </w:r>
            <w:r>
              <w:rPr>
                <w:color w:val="000000"/>
                <w:sz w:val="24"/>
                <w:szCs w:val="24"/>
              </w:rPr>
              <w:t xml:space="preserve"> 2 </w:t>
            </w:r>
            <w:proofErr w:type="spellStart"/>
            <w:r w:rsidRPr="006502D7">
              <w:rPr>
                <w:color w:val="000000"/>
                <w:sz w:val="24"/>
                <w:szCs w:val="24"/>
                <w:vertAlign w:val="superscript"/>
              </w:rPr>
              <w:t>o</w:t>
            </w:r>
            <w:r>
              <w:rPr>
                <w:color w:val="000000"/>
                <w:sz w:val="24"/>
                <w:szCs w:val="24"/>
              </w:rPr>
              <w:t>C</w:t>
            </w:r>
            <w:proofErr w:type="spellEnd"/>
          </w:p>
        </w:tc>
      </w:tr>
      <w:tr w:rsidR="00CE7CBD" w:rsidRPr="00C5631C" w:rsidTr="00CE7CBD">
        <w:trPr>
          <w:jc w:val="center"/>
        </w:trPr>
        <w:tc>
          <w:tcPr>
            <w:tcW w:w="3120" w:type="dxa"/>
            <w:vAlign w:val="center"/>
          </w:tcPr>
          <w:p w:rsidR="00CE7CBD" w:rsidRDefault="00CE7CBD" w:rsidP="00CE7CBD">
            <w:pPr>
              <w:pStyle w:val="BodyText"/>
              <w:ind w:right="-108"/>
              <w:jc w:val="center"/>
              <w:rPr>
                <w:szCs w:val="24"/>
              </w:rPr>
            </w:pPr>
            <w:r>
              <w:rPr>
                <w:szCs w:val="24"/>
              </w:rPr>
              <w:lastRenderedPageBreak/>
              <w:t xml:space="preserve">1937 </w:t>
            </w:r>
            <w:r>
              <w:rPr>
                <w:rFonts w:cs="Arial"/>
                <w:color w:val="000000"/>
                <w:szCs w:val="24"/>
              </w:rPr>
              <w:t>±</w:t>
            </w:r>
            <w:r>
              <w:rPr>
                <w:color w:val="000000"/>
                <w:szCs w:val="24"/>
              </w:rPr>
              <w:t xml:space="preserve"> 50 ohms</w:t>
            </w:r>
          </w:p>
        </w:tc>
        <w:tc>
          <w:tcPr>
            <w:tcW w:w="3489" w:type="dxa"/>
          </w:tcPr>
          <w:p w:rsidR="00CE7CBD" w:rsidRDefault="00CE7CBD" w:rsidP="00CE7CBD">
            <w:pPr>
              <w:pStyle w:val="Table"/>
              <w:jc w:val="center"/>
              <w:rPr>
                <w:color w:val="000000"/>
                <w:sz w:val="24"/>
                <w:szCs w:val="24"/>
              </w:rPr>
            </w:pPr>
            <w:r>
              <w:rPr>
                <w:color w:val="000000"/>
                <w:sz w:val="24"/>
                <w:szCs w:val="24"/>
              </w:rPr>
              <w:t xml:space="preserve">125 </w:t>
            </w:r>
            <w:proofErr w:type="spellStart"/>
            <w:r w:rsidRPr="006502D7">
              <w:rPr>
                <w:color w:val="000000"/>
                <w:sz w:val="24"/>
                <w:szCs w:val="24"/>
                <w:vertAlign w:val="superscript"/>
              </w:rPr>
              <w:t>o</w:t>
            </w:r>
            <w:r>
              <w:rPr>
                <w:color w:val="000000"/>
                <w:sz w:val="24"/>
                <w:szCs w:val="24"/>
              </w:rPr>
              <w:t>C</w:t>
            </w:r>
            <w:proofErr w:type="spellEnd"/>
          </w:p>
        </w:tc>
        <w:tc>
          <w:tcPr>
            <w:tcW w:w="2999" w:type="dxa"/>
            <w:vAlign w:val="center"/>
          </w:tcPr>
          <w:p w:rsidR="00CE7CBD" w:rsidRPr="006B75B7" w:rsidRDefault="00CE7CBD" w:rsidP="00CE7CBD">
            <w:pPr>
              <w:pStyle w:val="Table"/>
              <w:jc w:val="center"/>
              <w:rPr>
                <w:color w:val="000000"/>
                <w:sz w:val="24"/>
                <w:szCs w:val="24"/>
              </w:rPr>
            </w:pPr>
            <w:r>
              <w:rPr>
                <w:color w:val="000000"/>
                <w:sz w:val="24"/>
                <w:szCs w:val="24"/>
              </w:rPr>
              <w:t xml:space="preserve">125 </w:t>
            </w:r>
            <w:r>
              <w:rPr>
                <w:rFonts w:cs="Arial"/>
                <w:color w:val="000000"/>
                <w:sz w:val="24"/>
                <w:szCs w:val="24"/>
              </w:rPr>
              <w:t>±</w:t>
            </w:r>
            <w:r>
              <w:rPr>
                <w:color w:val="000000"/>
                <w:sz w:val="24"/>
                <w:szCs w:val="24"/>
              </w:rPr>
              <w:t xml:space="preserve"> 2 </w:t>
            </w:r>
            <w:proofErr w:type="spellStart"/>
            <w:r w:rsidRPr="006502D7">
              <w:rPr>
                <w:color w:val="000000"/>
                <w:sz w:val="24"/>
                <w:szCs w:val="24"/>
                <w:vertAlign w:val="superscript"/>
              </w:rPr>
              <w:t>o</w:t>
            </w:r>
            <w:r>
              <w:rPr>
                <w:color w:val="000000"/>
                <w:sz w:val="24"/>
                <w:szCs w:val="24"/>
              </w:rPr>
              <w:t>C</w:t>
            </w:r>
            <w:proofErr w:type="spellEnd"/>
          </w:p>
        </w:tc>
      </w:tr>
      <w:tr w:rsidR="00CE7CBD" w:rsidRPr="00C5631C" w:rsidTr="00CE7CBD">
        <w:trPr>
          <w:jc w:val="center"/>
        </w:trPr>
        <w:tc>
          <w:tcPr>
            <w:tcW w:w="3120" w:type="dxa"/>
            <w:vAlign w:val="center"/>
          </w:tcPr>
          <w:p w:rsidR="00CE7CBD" w:rsidRDefault="00CE7CBD" w:rsidP="00CE7CBD">
            <w:pPr>
              <w:pStyle w:val="BodyText"/>
              <w:ind w:right="-108"/>
              <w:jc w:val="center"/>
              <w:rPr>
                <w:szCs w:val="24"/>
              </w:rPr>
            </w:pPr>
            <w:r>
              <w:rPr>
                <w:szCs w:val="24"/>
              </w:rPr>
              <w:t xml:space="preserve">2408 </w:t>
            </w:r>
            <w:r>
              <w:rPr>
                <w:rFonts w:cs="Arial"/>
                <w:color w:val="000000"/>
                <w:szCs w:val="24"/>
              </w:rPr>
              <w:t>±</w:t>
            </w:r>
            <w:r>
              <w:rPr>
                <w:color w:val="000000"/>
                <w:szCs w:val="24"/>
              </w:rPr>
              <w:t xml:space="preserve"> 74 ohms</w:t>
            </w:r>
          </w:p>
        </w:tc>
        <w:tc>
          <w:tcPr>
            <w:tcW w:w="3489" w:type="dxa"/>
          </w:tcPr>
          <w:p w:rsidR="00CE7CBD" w:rsidRDefault="00CE7CBD" w:rsidP="00CE7CBD">
            <w:pPr>
              <w:pStyle w:val="Table"/>
              <w:jc w:val="center"/>
              <w:rPr>
                <w:color w:val="000000"/>
                <w:sz w:val="24"/>
                <w:szCs w:val="24"/>
              </w:rPr>
            </w:pPr>
            <w:r>
              <w:rPr>
                <w:color w:val="000000"/>
                <w:sz w:val="24"/>
                <w:szCs w:val="24"/>
              </w:rPr>
              <w:t xml:space="preserve">165 </w:t>
            </w:r>
            <w:proofErr w:type="spellStart"/>
            <w:r w:rsidRPr="006502D7">
              <w:rPr>
                <w:color w:val="000000"/>
                <w:sz w:val="24"/>
                <w:szCs w:val="24"/>
                <w:vertAlign w:val="superscript"/>
              </w:rPr>
              <w:t>o</w:t>
            </w:r>
            <w:r>
              <w:rPr>
                <w:color w:val="000000"/>
                <w:sz w:val="24"/>
                <w:szCs w:val="24"/>
              </w:rPr>
              <w:t>C</w:t>
            </w:r>
            <w:proofErr w:type="spellEnd"/>
          </w:p>
        </w:tc>
        <w:tc>
          <w:tcPr>
            <w:tcW w:w="2999" w:type="dxa"/>
            <w:vAlign w:val="center"/>
          </w:tcPr>
          <w:p w:rsidR="00CE7CBD" w:rsidRPr="006B75B7" w:rsidRDefault="00CE7CBD" w:rsidP="00CE7CBD">
            <w:pPr>
              <w:pStyle w:val="Table"/>
              <w:jc w:val="center"/>
              <w:rPr>
                <w:color w:val="000000"/>
                <w:sz w:val="24"/>
                <w:szCs w:val="24"/>
              </w:rPr>
            </w:pPr>
            <w:r>
              <w:rPr>
                <w:color w:val="000000"/>
                <w:sz w:val="24"/>
                <w:szCs w:val="24"/>
              </w:rPr>
              <w:t xml:space="preserve">165 </w:t>
            </w:r>
            <w:r>
              <w:rPr>
                <w:rFonts w:cs="Arial"/>
                <w:color w:val="000000"/>
                <w:sz w:val="24"/>
                <w:szCs w:val="24"/>
              </w:rPr>
              <w:t>±</w:t>
            </w:r>
            <w:r>
              <w:rPr>
                <w:color w:val="000000"/>
                <w:sz w:val="24"/>
                <w:szCs w:val="24"/>
              </w:rPr>
              <w:t xml:space="preserve"> 3 </w:t>
            </w:r>
            <w:proofErr w:type="spellStart"/>
            <w:r w:rsidRPr="006502D7">
              <w:rPr>
                <w:color w:val="000000"/>
                <w:sz w:val="24"/>
                <w:szCs w:val="24"/>
                <w:vertAlign w:val="superscript"/>
              </w:rPr>
              <w:t>o</w:t>
            </w:r>
            <w:r>
              <w:rPr>
                <w:color w:val="000000"/>
                <w:sz w:val="24"/>
                <w:szCs w:val="24"/>
              </w:rPr>
              <w:t>C</w:t>
            </w:r>
            <w:proofErr w:type="spellEnd"/>
          </w:p>
        </w:tc>
      </w:tr>
    </w:tbl>
    <w:p w:rsidR="00DB50B1" w:rsidRDefault="00DB50B1" w:rsidP="00DB50B1">
      <w:pPr>
        <w:jc w:val="both"/>
      </w:pPr>
      <w:bookmarkStart w:id="42" w:name="_Toc413923789"/>
      <w:bookmarkEnd w:id="14"/>
    </w:p>
    <w:p w:rsidR="00DB50B1" w:rsidRDefault="00DB50B1" w:rsidP="00DB50B1">
      <w:pPr>
        <w:jc w:val="both"/>
      </w:pPr>
      <w:r w:rsidRPr="00E82F8E">
        <w:t>Record the results on the Test Data Sheet.</w:t>
      </w:r>
    </w:p>
    <w:p w:rsidR="00A40A7B" w:rsidRDefault="00A40A7B" w:rsidP="00A40A7B">
      <w:pPr>
        <w:pStyle w:val="Heading3"/>
        <w:numPr>
          <w:ilvl w:val="2"/>
          <w:numId w:val="15"/>
        </w:numPr>
        <w:spacing w:after="120"/>
      </w:pPr>
      <w:bookmarkStart w:id="43" w:name="_Toc458010539"/>
      <w:r>
        <w:t>Burn-in Test</w:t>
      </w:r>
      <w:bookmarkEnd w:id="42"/>
      <w:bookmarkEnd w:id="43"/>
    </w:p>
    <w:p w:rsidR="00A40A7B" w:rsidRPr="00BD6BF7" w:rsidRDefault="00A40A7B" w:rsidP="001C1146">
      <w:pPr>
        <w:jc w:val="both"/>
      </w:pPr>
      <w:r>
        <w:t xml:space="preserve">The system shall be set-up to operate under different fan speed conditions at room temperature. Apply 28 +/- 0.2 </w:t>
      </w:r>
      <w:proofErr w:type="spellStart"/>
      <w:r>
        <w:t>Vdc</w:t>
      </w:r>
      <w:proofErr w:type="spellEnd"/>
      <w:r>
        <w:t xml:space="preserve"> power, set the power supply current limit to 50 </w:t>
      </w:r>
      <w:proofErr w:type="spellStart"/>
      <w:proofErr w:type="gramStart"/>
      <w:r>
        <w:t>Adc</w:t>
      </w:r>
      <w:proofErr w:type="spellEnd"/>
      <w:proofErr w:type="gramEnd"/>
      <w:r>
        <w:t>, and set-up the system to operate for 30 min under the high fan speed (12100 rpm) conditions at room temperature. This test will serve as a burn-in test. Record and verify</w:t>
      </w:r>
      <w:r w:rsidRPr="00E82F8E">
        <w:t xml:space="preserve"> the </w:t>
      </w:r>
      <w:r>
        <w:t xml:space="preserve">following functional parameters </w:t>
      </w:r>
      <w:r w:rsidRPr="00E82F8E">
        <w:t>below</w:t>
      </w:r>
      <w:r>
        <w:t>.</w:t>
      </w:r>
      <w:r w:rsidR="00162030">
        <w:t xml:space="preserve"> </w:t>
      </w:r>
      <w:r w:rsidR="00162030" w:rsidRPr="00BD6BF7">
        <w:t xml:space="preserve">Measured current should be </w:t>
      </w:r>
      <w:r w:rsidR="00303BF4" w:rsidRPr="00BD6BF7">
        <w:t>28</w:t>
      </w:r>
      <w:r w:rsidR="00303BF4" w:rsidRPr="00BD6BF7">
        <w:rPr>
          <w:rFonts w:cs="Arial"/>
        </w:rPr>
        <w:t>±</w:t>
      </w:r>
      <w:r w:rsidR="00303BF4" w:rsidRPr="00BD6BF7">
        <w:t>5 ADC.</w:t>
      </w:r>
      <w:r w:rsidR="001C1146" w:rsidRPr="00BD6BF7">
        <w:t xml:space="preserve"> Measured temperature at the end of the test should be no more than </w:t>
      </w:r>
      <w:r w:rsidR="001C1146" w:rsidRPr="00BD6BF7">
        <w:rPr>
          <w:sz w:val="22"/>
          <w:szCs w:val="22"/>
        </w:rPr>
        <w:t>20 C</w:t>
      </w:r>
      <w:r w:rsidR="001C1146" w:rsidRPr="00BD6BF7">
        <w:rPr>
          <w:rFonts w:cs="Arial"/>
          <w:sz w:val="22"/>
          <w:szCs w:val="22"/>
        </w:rPr>
        <w:t>° above ambient temperature.</w:t>
      </w:r>
    </w:p>
    <w:p w:rsidR="003F2FED" w:rsidRDefault="003F2FED" w:rsidP="00A40A7B">
      <w:pPr>
        <w:jc w:val="both"/>
      </w:pPr>
    </w:p>
    <w:p w:rsidR="008A44A2" w:rsidRDefault="008A44A2" w:rsidP="00A40A7B">
      <w:pPr>
        <w:jc w:val="both"/>
      </w:pP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8"/>
        <w:gridCol w:w="4140"/>
        <w:gridCol w:w="2738"/>
      </w:tblGrid>
      <w:tr w:rsidR="00A40A7B" w:rsidRPr="00C5631C" w:rsidTr="002F3288">
        <w:trPr>
          <w:tblHeader/>
          <w:jc w:val="center"/>
        </w:trPr>
        <w:tc>
          <w:tcPr>
            <w:tcW w:w="3038" w:type="dxa"/>
          </w:tcPr>
          <w:p w:rsidR="00A40A7B" w:rsidRPr="006B75B7" w:rsidRDefault="00A40A7B" w:rsidP="002F3288">
            <w:pPr>
              <w:pStyle w:val="Table"/>
              <w:jc w:val="center"/>
              <w:rPr>
                <w:b/>
                <w:color w:val="000000"/>
                <w:sz w:val="24"/>
                <w:szCs w:val="24"/>
              </w:rPr>
            </w:pPr>
            <w:r>
              <w:rPr>
                <w:b/>
                <w:color w:val="000000"/>
                <w:sz w:val="24"/>
                <w:szCs w:val="24"/>
              </w:rPr>
              <w:t>Verification Parameter</w:t>
            </w:r>
          </w:p>
        </w:tc>
        <w:tc>
          <w:tcPr>
            <w:tcW w:w="4140" w:type="dxa"/>
          </w:tcPr>
          <w:p w:rsidR="00A40A7B" w:rsidRDefault="00A40A7B" w:rsidP="002F3288">
            <w:pPr>
              <w:pStyle w:val="Table"/>
              <w:jc w:val="center"/>
              <w:rPr>
                <w:b/>
                <w:color w:val="000000"/>
                <w:sz w:val="24"/>
                <w:szCs w:val="24"/>
              </w:rPr>
            </w:pPr>
            <w:r>
              <w:rPr>
                <w:b/>
                <w:color w:val="000000"/>
                <w:sz w:val="24"/>
                <w:szCs w:val="24"/>
              </w:rPr>
              <w:t>Condition</w:t>
            </w:r>
          </w:p>
        </w:tc>
        <w:tc>
          <w:tcPr>
            <w:tcW w:w="2738" w:type="dxa"/>
          </w:tcPr>
          <w:p w:rsidR="00A40A7B" w:rsidRPr="006B75B7" w:rsidRDefault="00A40A7B" w:rsidP="002F3288">
            <w:pPr>
              <w:pStyle w:val="Table"/>
              <w:ind w:left="334" w:hanging="334"/>
              <w:jc w:val="center"/>
              <w:rPr>
                <w:b/>
                <w:color w:val="000000"/>
                <w:sz w:val="24"/>
                <w:szCs w:val="24"/>
              </w:rPr>
            </w:pPr>
            <w:r>
              <w:rPr>
                <w:b/>
                <w:color w:val="000000"/>
                <w:sz w:val="24"/>
                <w:szCs w:val="24"/>
              </w:rPr>
              <w:t>Reading</w:t>
            </w:r>
          </w:p>
        </w:tc>
      </w:tr>
      <w:tr w:rsidR="00A40A7B" w:rsidRPr="00C5631C" w:rsidTr="002F3288">
        <w:trPr>
          <w:jc w:val="center"/>
        </w:trPr>
        <w:tc>
          <w:tcPr>
            <w:tcW w:w="3038" w:type="dxa"/>
            <w:vAlign w:val="center"/>
          </w:tcPr>
          <w:p w:rsidR="00A40A7B" w:rsidRPr="006B75B7" w:rsidRDefault="00A40A7B" w:rsidP="002F3288">
            <w:pPr>
              <w:pStyle w:val="BodyText"/>
              <w:ind w:right="-108"/>
              <w:jc w:val="center"/>
              <w:rPr>
                <w:szCs w:val="24"/>
              </w:rPr>
            </w:pPr>
            <w:r>
              <w:rPr>
                <w:szCs w:val="24"/>
              </w:rPr>
              <w:t>DC Input Current</w:t>
            </w:r>
          </w:p>
        </w:tc>
        <w:tc>
          <w:tcPr>
            <w:tcW w:w="4140" w:type="dxa"/>
          </w:tcPr>
          <w:p w:rsidR="00A40A7B" w:rsidRDefault="00A40A7B" w:rsidP="00A40A7B">
            <w:pPr>
              <w:pStyle w:val="Table"/>
              <w:jc w:val="center"/>
              <w:rPr>
                <w:color w:val="000000"/>
                <w:sz w:val="24"/>
                <w:szCs w:val="24"/>
              </w:rPr>
            </w:pPr>
            <w:r>
              <w:rPr>
                <w:color w:val="000000"/>
                <w:sz w:val="24"/>
                <w:szCs w:val="24"/>
              </w:rPr>
              <w:t xml:space="preserve">Fan Speed = 12100 rpm </w:t>
            </w:r>
            <w:r>
              <w:rPr>
                <w:rFonts w:cs="Arial"/>
                <w:color w:val="000000"/>
                <w:sz w:val="24"/>
                <w:szCs w:val="24"/>
              </w:rPr>
              <w:t>±</w:t>
            </w:r>
            <w:r>
              <w:rPr>
                <w:color w:val="000000"/>
                <w:sz w:val="24"/>
                <w:szCs w:val="24"/>
              </w:rPr>
              <w:t xml:space="preserve"> 400 rpm</w:t>
            </w:r>
          </w:p>
        </w:tc>
        <w:tc>
          <w:tcPr>
            <w:tcW w:w="2738" w:type="dxa"/>
            <w:vAlign w:val="center"/>
          </w:tcPr>
          <w:p w:rsidR="00A40A7B" w:rsidRPr="006B75B7" w:rsidRDefault="00A40A7B" w:rsidP="002F3288">
            <w:pPr>
              <w:pStyle w:val="Table"/>
              <w:jc w:val="center"/>
              <w:rPr>
                <w:color w:val="000000"/>
                <w:sz w:val="24"/>
                <w:szCs w:val="24"/>
              </w:rPr>
            </w:pPr>
            <w:r>
              <w:rPr>
                <w:color w:val="000000"/>
                <w:sz w:val="24"/>
                <w:szCs w:val="24"/>
              </w:rPr>
              <w:t>To be recorded</w:t>
            </w:r>
          </w:p>
        </w:tc>
      </w:tr>
      <w:tr w:rsidR="00A40A7B" w:rsidRPr="00C5631C" w:rsidTr="002F3288">
        <w:trPr>
          <w:jc w:val="center"/>
        </w:trPr>
        <w:tc>
          <w:tcPr>
            <w:tcW w:w="3038" w:type="dxa"/>
            <w:vAlign w:val="center"/>
          </w:tcPr>
          <w:p w:rsidR="00A40A7B" w:rsidRPr="006B75B7" w:rsidRDefault="00A40A7B" w:rsidP="002F3288">
            <w:pPr>
              <w:pStyle w:val="BodyText"/>
              <w:ind w:right="-108"/>
              <w:jc w:val="center"/>
              <w:rPr>
                <w:szCs w:val="24"/>
              </w:rPr>
            </w:pPr>
            <w:r>
              <w:rPr>
                <w:szCs w:val="24"/>
              </w:rPr>
              <w:t>Controller Temperature</w:t>
            </w:r>
          </w:p>
        </w:tc>
        <w:tc>
          <w:tcPr>
            <w:tcW w:w="4140" w:type="dxa"/>
          </w:tcPr>
          <w:p w:rsidR="00A40A7B" w:rsidRDefault="00A40A7B" w:rsidP="00346BE1">
            <w:pPr>
              <w:pStyle w:val="Table"/>
              <w:jc w:val="center"/>
              <w:rPr>
                <w:color w:val="000000"/>
                <w:sz w:val="24"/>
                <w:szCs w:val="24"/>
              </w:rPr>
            </w:pPr>
            <w:r>
              <w:rPr>
                <w:color w:val="000000"/>
                <w:sz w:val="24"/>
                <w:szCs w:val="24"/>
              </w:rPr>
              <w:t>After 1</w:t>
            </w:r>
            <w:r w:rsidR="00346BE1">
              <w:rPr>
                <w:color w:val="000000"/>
                <w:sz w:val="24"/>
                <w:szCs w:val="24"/>
              </w:rPr>
              <w:t>0</w:t>
            </w:r>
            <w:r>
              <w:rPr>
                <w:color w:val="000000"/>
                <w:sz w:val="24"/>
                <w:szCs w:val="24"/>
              </w:rPr>
              <w:t xml:space="preserve"> min of operation</w:t>
            </w:r>
          </w:p>
        </w:tc>
        <w:tc>
          <w:tcPr>
            <w:tcW w:w="2738" w:type="dxa"/>
            <w:vAlign w:val="center"/>
          </w:tcPr>
          <w:p w:rsidR="00A40A7B" w:rsidRPr="006B75B7" w:rsidRDefault="00A40A7B" w:rsidP="002F3288">
            <w:pPr>
              <w:pStyle w:val="Table"/>
              <w:jc w:val="center"/>
              <w:rPr>
                <w:color w:val="000000"/>
                <w:sz w:val="24"/>
                <w:szCs w:val="24"/>
              </w:rPr>
            </w:pPr>
            <w:r>
              <w:rPr>
                <w:color w:val="000000"/>
                <w:sz w:val="24"/>
                <w:szCs w:val="24"/>
              </w:rPr>
              <w:t>To be recorded</w:t>
            </w:r>
          </w:p>
        </w:tc>
      </w:tr>
      <w:tr w:rsidR="00A40A7B" w:rsidRPr="00C5631C" w:rsidTr="002F3288">
        <w:trPr>
          <w:jc w:val="center"/>
        </w:trPr>
        <w:tc>
          <w:tcPr>
            <w:tcW w:w="3038" w:type="dxa"/>
            <w:vAlign w:val="center"/>
          </w:tcPr>
          <w:p w:rsidR="00A40A7B" w:rsidRPr="006B75B7" w:rsidRDefault="00A40A7B" w:rsidP="002F3288">
            <w:pPr>
              <w:pStyle w:val="BodyText"/>
              <w:ind w:right="-108"/>
              <w:jc w:val="center"/>
              <w:rPr>
                <w:szCs w:val="24"/>
              </w:rPr>
            </w:pPr>
            <w:r>
              <w:rPr>
                <w:szCs w:val="24"/>
              </w:rPr>
              <w:t>Controller Temperature</w:t>
            </w:r>
          </w:p>
        </w:tc>
        <w:tc>
          <w:tcPr>
            <w:tcW w:w="4140" w:type="dxa"/>
          </w:tcPr>
          <w:p w:rsidR="00A40A7B" w:rsidRDefault="00A40A7B" w:rsidP="00346BE1">
            <w:pPr>
              <w:pStyle w:val="Table"/>
              <w:jc w:val="center"/>
              <w:rPr>
                <w:color w:val="000000"/>
                <w:sz w:val="24"/>
                <w:szCs w:val="24"/>
              </w:rPr>
            </w:pPr>
            <w:r>
              <w:rPr>
                <w:color w:val="000000"/>
                <w:sz w:val="24"/>
                <w:szCs w:val="24"/>
              </w:rPr>
              <w:t xml:space="preserve">After </w:t>
            </w:r>
            <w:r w:rsidR="00346BE1">
              <w:rPr>
                <w:color w:val="000000"/>
                <w:sz w:val="24"/>
                <w:szCs w:val="24"/>
              </w:rPr>
              <w:t>2</w:t>
            </w:r>
            <w:r>
              <w:rPr>
                <w:color w:val="000000"/>
                <w:sz w:val="24"/>
                <w:szCs w:val="24"/>
              </w:rPr>
              <w:t>0 min of operation</w:t>
            </w:r>
          </w:p>
        </w:tc>
        <w:tc>
          <w:tcPr>
            <w:tcW w:w="2738" w:type="dxa"/>
            <w:vAlign w:val="center"/>
          </w:tcPr>
          <w:p w:rsidR="00A40A7B" w:rsidRPr="006B75B7" w:rsidRDefault="00A40A7B" w:rsidP="002F3288">
            <w:pPr>
              <w:pStyle w:val="Table"/>
              <w:jc w:val="center"/>
              <w:rPr>
                <w:color w:val="000000"/>
                <w:sz w:val="24"/>
                <w:szCs w:val="24"/>
              </w:rPr>
            </w:pPr>
            <w:r>
              <w:rPr>
                <w:color w:val="000000"/>
                <w:sz w:val="24"/>
                <w:szCs w:val="24"/>
              </w:rPr>
              <w:t>To be recorded</w:t>
            </w:r>
          </w:p>
        </w:tc>
      </w:tr>
      <w:tr w:rsidR="00A40A7B" w:rsidRPr="00C5631C" w:rsidTr="002F3288">
        <w:trPr>
          <w:jc w:val="center"/>
        </w:trPr>
        <w:tc>
          <w:tcPr>
            <w:tcW w:w="3038" w:type="dxa"/>
            <w:vAlign w:val="center"/>
          </w:tcPr>
          <w:p w:rsidR="00A40A7B" w:rsidRPr="006B75B7" w:rsidRDefault="00A40A7B" w:rsidP="002F3288">
            <w:pPr>
              <w:pStyle w:val="BodyText"/>
              <w:ind w:right="-108"/>
              <w:jc w:val="center"/>
              <w:rPr>
                <w:szCs w:val="24"/>
              </w:rPr>
            </w:pPr>
            <w:r>
              <w:rPr>
                <w:szCs w:val="24"/>
              </w:rPr>
              <w:t>Controller Temperature</w:t>
            </w:r>
          </w:p>
        </w:tc>
        <w:tc>
          <w:tcPr>
            <w:tcW w:w="4140" w:type="dxa"/>
          </w:tcPr>
          <w:p w:rsidR="00A40A7B" w:rsidRDefault="00A40A7B" w:rsidP="00346BE1">
            <w:pPr>
              <w:pStyle w:val="Table"/>
              <w:jc w:val="center"/>
              <w:rPr>
                <w:color w:val="000000"/>
                <w:sz w:val="24"/>
                <w:szCs w:val="24"/>
              </w:rPr>
            </w:pPr>
            <w:r>
              <w:rPr>
                <w:color w:val="000000"/>
                <w:sz w:val="24"/>
                <w:szCs w:val="24"/>
              </w:rPr>
              <w:t xml:space="preserve">After </w:t>
            </w:r>
            <w:r w:rsidR="00346BE1">
              <w:rPr>
                <w:color w:val="000000"/>
                <w:sz w:val="24"/>
                <w:szCs w:val="24"/>
              </w:rPr>
              <w:t>30</w:t>
            </w:r>
            <w:r>
              <w:rPr>
                <w:color w:val="000000"/>
                <w:sz w:val="24"/>
                <w:szCs w:val="24"/>
              </w:rPr>
              <w:t xml:space="preserve"> min of operation</w:t>
            </w:r>
          </w:p>
        </w:tc>
        <w:tc>
          <w:tcPr>
            <w:tcW w:w="2738" w:type="dxa"/>
            <w:vAlign w:val="center"/>
          </w:tcPr>
          <w:p w:rsidR="00A40A7B" w:rsidRPr="006B75B7" w:rsidRDefault="00A40A7B" w:rsidP="002F3288">
            <w:pPr>
              <w:pStyle w:val="Table"/>
              <w:jc w:val="center"/>
              <w:rPr>
                <w:color w:val="000000"/>
                <w:sz w:val="24"/>
                <w:szCs w:val="24"/>
              </w:rPr>
            </w:pPr>
            <w:r>
              <w:rPr>
                <w:color w:val="000000"/>
                <w:sz w:val="24"/>
                <w:szCs w:val="24"/>
              </w:rPr>
              <w:t>To be recorded</w:t>
            </w:r>
          </w:p>
        </w:tc>
      </w:tr>
    </w:tbl>
    <w:p w:rsidR="00A40A7B" w:rsidRPr="00E82F8E" w:rsidRDefault="00A40A7B" w:rsidP="00A40A7B">
      <w:pPr>
        <w:spacing w:before="240"/>
      </w:pPr>
      <w:r w:rsidRPr="00E82F8E">
        <w:t>Record the results on the Test Data Sheet.</w:t>
      </w:r>
    </w:p>
    <w:p w:rsidR="00983A70" w:rsidRDefault="00983A70" w:rsidP="005C2B30">
      <w:pPr>
        <w:pStyle w:val="Heading1"/>
        <w:numPr>
          <w:ilvl w:val="0"/>
          <w:numId w:val="0"/>
        </w:numPr>
      </w:pPr>
      <w:r>
        <w:br w:type="page"/>
      </w:r>
      <w:bookmarkStart w:id="44" w:name="_Toc203473667"/>
      <w:bookmarkStart w:id="45" w:name="_Toc242187441"/>
      <w:bookmarkStart w:id="46" w:name="_Toc458010540"/>
      <w:r>
        <w:lastRenderedPageBreak/>
        <w:t>A</w:t>
      </w:r>
      <w:r w:rsidR="00AA7ECD">
        <w:t>PPENDIX</w:t>
      </w:r>
      <w:bookmarkEnd w:id="44"/>
      <w:bookmarkEnd w:id="45"/>
      <w:r w:rsidR="00AA6883">
        <w:t xml:space="preserve"> a</w:t>
      </w:r>
      <w:r w:rsidR="00AA7ECD">
        <w:t xml:space="preserve"> – </w:t>
      </w:r>
      <w:r w:rsidR="0032277A">
        <w:t>CONTROLLER</w:t>
      </w:r>
      <w:r w:rsidR="00AA7ECD">
        <w:t xml:space="preserve"> Test Data SHEET</w:t>
      </w:r>
      <w:bookmarkEnd w:id="46"/>
    </w:p>
    <w:p w:rsidR="00AA7ECD" w:rsidRDefault="00AA7ECD" w:rsidP="00AA7ECD"/>
    <w:p w:rsidR="00617682" w:rsidRPr="0049649D" w:rsidRDefault="00617682" w:rsidP="00617682">
      <w:pPr>
        <w:jc w:val="center"/>
        <w:rPr>
          <w:b/>
          <w:bCs/>
        </w:rPr>
      </w:pPr>
      <w:r w:rsidRPr="0049649D">
        <w:rPr>
          <w:b/>
          <w:bCs/>
        </w:rPr>
        <w:t xml:space="preserve">PRODUCT NAME: </w:t>
      </w:r>
      <w:bookmarkStart w:id="47" w:name="_GoBack"/>
      <w:bookmarkEnd w:id="47"/>
    </w:p>
    <w:p w:rsidR="00AA7ECD" w:rsidRDefault="00AA7ECD" w:rsidP="00AA7ECD"/>
    <w:p w:rsidR="00AA7ECD" w:rsidRDefault="00AA7ECD" w:rsidP="00AA7ECD">
      <w:r>
        <w:t xml:space="preserve">P/N </w:t>
      </w:r>
      <w:r w:rsidR="0032277A">
        <w:t>41</w:t>
      </w:r>
      <w:r w:rsidR="00596615">
        <w:t>3</w:t>
      </w:r>
      <w:r>
        <w:t>-</w:t>
      </w:r>
      <w:r w:rsidR="0032277A">
        <w:t>8005</w:t>
      </w:r>
      <w:r w:rsidR="00BD6BF7">
        <w:t>-1/2</w:t>
      </w:r>
      <w:r>
        <w:tab/>
      </w:r>
      <w:r>
        <w:tab/>
      </w:r>
      <w:r>
        <w:tab/>
      </w:r>
      <w:r>
        <w:tab/>
      </w:r>
      <w:r>
        <w:tab/>
      </w:r>
      <w:r>
        <w:tab/>
      </w:r>
      <w:r>
        <w:tab/>
      </w:r>
      <w:r>
        <w:tab/>
        <w:t>Date ____________</w:t>
      </w:r>
    </w:p>
    <w:p w:rsidR="00AA7ECD" w:rsidRDefault="00AA7ECD" w:rsidP="00AA7ECD">
      <w:r>
        <w:t>S/N ____________</w:t>
      </w:r>
      <w:r>
        <w:tab/>
      </w:r>
      <w:r>
        <w:tab/>
      </w:r>
      <w:r>
        <w:tab/>
      </w:r>
      <w:r>
        <w:tab/>
      </w:r>
      <w:r>
        <w:tab/>
      </w:r>
      <w:r>
        <w:tab/>
      </w:r>
      <w:r>
        <w:tab/>
        <w:t xml:space="preserve">   Tested by ____________</w:t>
      </w:r>
    </w:p>
    <w:p w:rsidR="00BD6BF7" w:rsidRDefault="00BD6BF7" w:rsidP="00BD6BF7">
      <w:proofErr w:type="gramStart"/>
      <w:r>
        <w:t>UA  _</w:t>
      </w:r>
      <w:proofErr w:type="gramEnd"/>
      <w:r>
        <w:t>__47/63_____</w:t>
      </w:r>
    </w:p>
    <w:p w:rsidR="00AA6883" w:rsidRDefault="00AA6883" w:rsidP="00AA6883">
      <w:r>
        <w:t>Hardware Rev ___________</w:t>
      </w:r>
    </w:p>
    <w:p w:rsidR="00AA6883" w:rsidRDefault="00AA6883" w:rsidP="00AA6883">
      <w:r>
        <w:t>Software Rev ____________</w:t>
      </w:r>
    </w:p>
    <w:p w:rsidR="00AA7ECD" w:rsidRDefault="00AA7ECD" w:rsidP="00AA7ECD"/>
    <w:p w:rsidR="00AA7ECD" w:rsidRPr="00A61531" w:rsidRDefault="00AA7ECD" w:rsidP="00A61531">
      <w:pPr>
        <w:jc w:val="center"/>
        <w:rPr>
          <w:b/>
          <w:sz w:val="32"/>
          <w:szCs w:val="32"/>
        </w:rPr>
      </w:pPr>
      <w:proofErr w:type="spellStart"/>
      <w:r w:rsidRPr="00A61531">
        <w:rPr>
          <w:b/>
          <w:sz w:val="32"/>
          <w:szCs w:val="32"/>
        </w:rPr>
        <w:t>Equipments</w:t>
      </w:r>
      <w:proofErr w:type="spellEnd"/>
      <w:r w:rsidRPr="00A61531">
        <w:rPr>
          <w:b/>
          <w:sz w:val="32"/>
          <w:szCs w:val="32"/>
        </w:rPr>
        <w:t xml:space="preserve"> Used</w:t>
      </w:r>
    </w:p>
    <w:p w:rsidR="00A61531" w:rsidRDefault="00A61531" w:rsidP="00AA7ECD"/>
    <w:p w:rsidR="00A61531" w:rsidRDefault="00A61531" w:rsidP="00AA7ECD"/>
    <w:p w:rsidR="00A61531" w:rsidRDefault="00A61531" w:rsidP="00AA7ECD"/>
    <w:p w:rsidR="00A61531" w:rsidRDefault="00A61531" w:rsidP="00AA7ECD"/>
    <w:p w:rsidR="00A61531" w:rsidRDefault="00A61531" w:rsidP="00AA7ECD"/>
    <w:p w:rsidR="00AA7ECD" w:rsidRPr="00A61531" w:rsidRDefault="00AA7ECD" w:rsidP="00AA7ECD">
      <w:pPr>
        <w:rPr>
          <w:b/>
          <w:sz w:val="32"/>
          <w:szCs w:val="32"/>
        </w:rPr>
      </w:pPr>
      <w:proofErr w:type="spellStart"/>
      <w:r w:rsidRPr="00A61531">
        <w:rPr>
          <w:b/>
          <w:sz w:val="32"/>
          <w:szCs w:val="32"/>
        </w:rPr>
        <w:t>Equipments</w:t>
      </w:r>
      <w:proofErr w:type="spellEnd"/>
      <w:r w:rsidR="00A61531">
        <w:rPr>
          <w:b/>
          <w:sz w:val="32"/>
          <w:szCs w:val="32"/>
        </w:rPr>
        <w:tab/>
      </w:r>
      <w:r w:rsidR="00A61531" w:rsidRPr="00A61531">
        <w:rPr>
          <w:b/>
          <w:sz w:val="32"/>
          <w:szCs w:val="32"/>
        </w:rPr>
        <w:tab/>
      </w:r>
      <w:r w:rsidR="00A61531" w:rsidRPr="00A61531">
        <w:rPr>
          <w:b/>
          <w:sz w:val="32"/>
          <w:szCs w:val="32"/>
        </w:rPr>
        <w:tab/>
      </w:r>
      <w:r w:rsidR="00A61531" w:rsidRPr="00A61531">
        <w:rPr>
          <w:b/>
          <w:sz w:val="32"/>
          <w:szCs w:val="32"/>
        </w:rPr>
        <w:tab/>
      </w:r>
      <w:r w:rsidRPr="00A61531">
        <w:rPr>
          <w:b/>
          <w:sz w:val="32"/>
          <w:szCs w:val="32"/>
        </w:rPr>
        <w:t>Model No</w:t>
      </w:r>
      <w:r w:rsidR="00A61531" w:rsidRPr="00A61531">
        <w:rPr>
          <w:b/>
          <w:sz w:val="32"/>
          <w:szCs w:val="32"/>
        </w:rPr>
        <w:tab/>
      </w:r>
      <w:r w:rsidR="00A61531">
        <w:rPr>
          <w:b/>
          <w:sz w:val="32"/>
          <w:szCs w:val="32"/>
        </w:rPr>
        <w:tab/>
      </w:r>
      <w:r w:rsidR="00A61531" w:rsidRPr="00A61531">
        <w:rPr>
          <w:b/>
          <w:sz w:val="32"/>
          <w:szCs w:val="32"/>
        </w:rPr>
        <w:tab/>
      </w:r>
      <w:r w:rsidR="00A61531" w:rsidRPr="00A61531">
        <w:rPr>
          <w:b/>
          <w:sz w:val="32"/>
          <w:szCs w:val="32"/>
        </w:rPr>
        <w:tab/>
      </w:r>
      <w:r w:rsidRPr="00A61531">
        <w:rPr>
          <w:b/>
          <w:sz w:val="32"/>
          <w:szCs w:val="32"/>
        </w:rPr>
        <w:t>Serial No</w:t>
      </w:r>
    </w:p>
    <w:p w:rsidR="00A61531" w:rsidRDefault="00A61531" w:rsidP="00AA7ECD"/>
    <w:p w:rsidR="00A61531" w:rsidRDefault="00A61531" w:rsidP="00AA7ECD"/>
    <w:p w:rsidR="00AA7ECD" w:rsidRDefault="00AA7ECD" w:rsidP="00AA7ECD">
      <w:r>
        <w:t>Power Supply</w:t>
      </w:r>
      <w:r w:rsidR="00A61531">
        <w:tab/>
      </w:r>
      <w:r w:rsidR="00A61531">
        <w:tab/>
      </w:r>
      <w:r w:rsidR="00A61531">
        <w:tab/>
      </w:r>
      <w:r w:rsidR="00A61531">
        <w:tab/>
      </w:r>
    </w:p>
    <w:p w:rsidR="00AA7ECD" w:rsidRDefault="00AA7ECD" w:rsidP="00AA7ECD">
      <w:r>
        <w:t xml:space="preserve">Digital </w:t>
      </w:r>
      <w:proofErr w:type="spellStart"/>
      <w:r w:rsidR="0032277A">
        <w:t>Multimeter</w:t>
      </w:r>
      <w:proofErr w:type="spellEnd"/>
      <w:r w:rsidR="00A61531">
        <w:tab/>
      </w:r>
      <w:r w:rsidR="00A61531">
        <w:tab/>
      </w:r>
      <w:r w:rsidR="00A61531">
        <w:tab/>
      </w:r>
      <w:r w:rsidR="00A61531">
        <w:tab/>
      </w:r>
    </w:p>
    <w:p w:rsidR="00AA6883" w:rsidRDefault="0032277A">
      <w:r>
        <w:t>CAN Interface</w:t>
      </w:r>
    </w:p>
    <w:p w:rsidR="00AA6883" w:rsidRDefault="00AA6883" w:rsidP="00AA6883">
      <w:r>
        <w:t>Resistance Decade Box</w:t>
      </w:r>
    </w:p>
    <w:p w:rsidR="008A17EC" w:rsidRDefault="0032277A">
      <w:r>
        <w:t>PC</w:t>
      </w:r>
      <w:r>
        <w:tab/>
      </w:r>
      <w:r>
        <w:tab/>
      </w:r>
      <w:r w:rsidR="008A17EC">
        <w:tab/>
      </w:r>
      <w:r w:rsidR="008A17EC">
        <w:tab/>
      </w:r>
      <w:r w:rsidR="008A17EC">
        <w:tab/>
      </w:r>
      <w:r w:rsidR="008A17EC">
        <w:tab/>
      </w:r>
    </w:p>
    <w:p w:rsidR="00983A70" w:rsidRDefault="00983A70"/>
    <w:p w:rsidR="004347CF" w:rsidRDefault="004347CF"/>
    <w:p w:rsidR="004347CF" w:rsidRDefault="004347CF"/>
    <w:p w:rsidR="004347CF" w:rsidRDefault="004347CF"/>
    <w:p w:rsidR="004347CF" w:rsidRDefault="004347CF"/>
    <w:p w:rsidR="004347CF" w:rsidRDefault="004347CF"/>
    <w:p w:rsidR="004347CF" w:rsidRDefault="004347CF"/>
    <w:p w:rsidR="004347CF" w:rsidRDefault="004347CF"/>
    <w:p w:rsidR="004347CF" w:rsidRDefault="004347CF"/>
    <w:p w:rsidR="004347CF" w:rsidRDefault="004347CF"/>
    <w:p w:rsidR="004347CF" w:rsidRDefault="004347CF"/>
    <w:p w:rsidR="004347CF" w:rsidRDefault="004347CF"/>
    <w:p w:rsidR="004347CF" w:rsidRDefault="004347CF"/>
    <w:p w:rsidR="004347CF" w:rsidRDefault="004347CF"/>
    <w:p w:rsidR="004347CF" w:rsidRDefault="004347CF"/>
    <w:p w:rsidR="00B83767" w:rsidRDefault="00B83767"/>
    <w:p w:rsidR="004347CF" w:rsidRDefault="004347CF"/>
    <w:p w:rsidR="004347CF" w:rsidRDefault="004347CF"/>
    <w:p w:rsidR="004347CF" w:rsidRDefault="004347CF"/>
    <w:p w:rsidR="004347CF" w:rsidRDefault="004347CF"/>
    <w:p w:rsidR="004347CF" w:rsidRDefault="004347CF"/>
    <w:p w:rsidR="004347CF" w:rsidRDefault="004347CF"/>
    <w:p w:rsidR="00B83767" w:rsidRDefault="00B83767"/>
    <w:p w:rsidR="00CE4CC1" w:rsidRDefault="00CE4CC1"/>
    <w:p w:rsidR="00B83767" w:rsidRDefault="00B83767"/>
    <w:tbl>
      <w:tblPr>
        <w:tblW w:w="10344" w:type="dxa"/>
        <w:jc w:val="center"/>
        <w:tblInd w:w="-1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
        <w:gridCol w:w="2583"/>
        <w:gridCol w:w="2693"/>
        <w:gridCol w:w="2211"/>
        <w:gridCol w:w="1017"/>
        <w:gridCol w:w="958"/>
      </w:tblGrid>
      <w:tr w:rsidR="00272FA5" w:rsidRPr="007F6EB8" w:rsidTr="002D6A8C">
        <w:trPr>
          <w:tblHeader/>
          <w:jc w:val="center"/>
        </w:trPr>
        <w:tc>
          <w:tcPr>
            <w:tcW w:w="882" w:type="dxa"/>
          </w:tcPr>
          <w:p w:rsidR="00272FA5" w:rsidRPr="007F6EB8" w:rsidRDefault="00272FA5" w:rsidP="00272FA5">
            <w:pPr>
              <w:pStyle w:val="Table"/>
              <w:jc w:val="center"/>
              <w:rPr>
                <w:b/>
                <w:color w:val="000000"/>
                <w:sz w:val="24"/>
                <w:szCs w:val="24"/>
              </w:rPr>
            </w:pPr>
            <w:proofErr w:type="gramStart"/>
            <w:r w:rsidRPr="007F6EB8">
              <w:rPr>
                <w:b/>
                <w:color w:val="000000"/>
                <w:sz w:val="24"/>
                <w:szCs w:val="24"/>
              </w:rPr>
              <w:t>Para.</w:t>
            </w:r>
            <w:proofErr w:type="gramEnd"/>
          </w:p>
        </w:tc>
        <w:tc>
          <w:tcPr>
            <w:tcW w:w="2583" w:type="dxa"/>
          </w:tcPr>
          <w:p w:rsidR="00272FA5" w:rsidRPr="007F6EB8" w:rsidRDefault="00272FA5" w:rsidP="00272FA5">
            <w:pPr>
              <w:pStyle w:val="Table"/>
              <w:jc w:val="center"/>
              <w:rPr>
                <w:b/>
                <w:color w:val="000000"/>
                <w:sz w:val="24"/>
                <w:szCs w:val="24"/>
              </w:rPr>
            </w:pPr>
            <w:r w:rsidRPr="007F6EB8">
              <w:rPr>
                <w:b/>
                <w:color w:val="000000"/>
                <w:sz w:val="24"/>
                <w:szCs w:val="24"/>
              </w:rPr>
              <w:t>Test Description</w:t>
            </w:r>
          </w:p>
        </w:tc>
        <w:tc>
          <w:tcPr>
            <w:tcW w:w="2693" w:type="dxa"/>
          </w:tcPr>
          <w:p w:rsidR="00272FA5" w:rsidRPr="007F6EB8" w:rsidRDefault="00272FA5" w:rsidP="00272FA5">
            <w:pPr>
              <w:pStyle w:val="Table"/>
              <w:jc w:val="center"/>
              <w:rPr>
                <w:b/>
                <w:color w:val="000000"/>
                <w:sz w:val="24"/>
                <w:szCs w:val="24"/>
              </w:rPr>
            </w:pPr>
            <w:r w:rsidRPr="007F6EB8">
              <w:rPr>
                <w:b/>
                <w:color w:val="000000"/>
                <w:sz w:val="24"/>
                <w:szCs w:val="24"/>
              </w:rPr>
              <w:t>Verification Parameter</w:t>
            </w:r>
          </w:p>
        </w:tc>
        <w:tc>
          <w:tcPr>
            <w:tcW w:w="2211" w:type="dxa"/>
          </w:tcPr>
          <w:p w:rsidR="00272FA5" w:rsidRPr="007F6EB8" w:rsidRDefault="00272FA5" w:rsidP="00272FA5">
            <w:pPr>
              <w:pStyle w:val="Table"/>
              <w:ind w:left="334" w:hanging="334"/>
              <w:jc w:val="center"/>
              <w:rPr>
                <w:b/>
                <w:color w:val="000000"/>
                <w:sz w:val="24"/>
                <w:szCs w:val="24"/>
              </w:rPr>
            </w:pPr>
            <w:r w:rsidRPr="007F6EB8">
              <w:rPr>
                <w:b/>
                <w:color w:val="000000"/>
                <w:sz w:val="24"/>
                <w:szCs w:val="24"/>
              </w:rPr>
              <w:t>Expected</w:t>
            </w:r>
          </w:p>
        </w:tc>
        <w:tc>
          <w:tcPr>
            <w:tcW w:w="1017" w:type="dxa"/>
          </w:tcPr>
          <w:p w:rsidR="00272FA5" w:rsidRPr="007F6EB8" w:rsidRDefault="00272FA5" w:rsidP="00272FA5">
            <w:pPr>
              <w:pStyle w:val="Table"/>
              <w:ind w:left="334" w:hanging="334"/>
              <w:jc w:val="center"/>
              <w:rPr>
                <w:b/>
                <w:color w:val="000000"/>
                <w:sz w:val="24"/>
                <w:szCs w:val="24"/>
              </w:rPr>
            </w:pPr>
            <w:r w:rsidRPr="007F6EB8">
              <w:rPr>
                <w:b/>
                <w:color w:val="000000"/>
                <w:sz w:val="24"/>
                <w:szCs w:val="24"/>
              </w:rPr>
              <w:t>Accept</w:t>
            </w:r>
          </w:p>
        </w:tc>
        <w:tc>
          <w:tcPr>
            <w:tcW w:w="958" w:type="dxa"/>
          </w:tcPr>
          <w:p w:rsidR="00272FA5" w:rsidRPr="007F6EB8" w:rsidRDefault="00272FA5" w:rsidP="00272FA5">
            <w:pPr>
              <w:pStyle w:val="Table"/>
              <w:ind w:left="334" w:hanging="334"/>
              <w:jc w:val="center"/>
              <w:rPr>
                <w:b/>
                <w:color w:val="000000"/>
                <w:sz w:val="24"/>
                <w:szCs w:val="24"/>
              </w:rPr>
            </w:pPr>
            <w:r w:rsidRPr="007F6EB8">
              <w:rPr>
                <w:b/>
                <w:color w:val="000000"/>
                <w:sz w:val="24"/>
                <w:szCs w:val="24"/>
              </w:rPr>
              <w:t>Reject</w:t>
            </w:r>
          </w:p>
        </w:tc>
      </w:tr>
      <w:tr w:rsidR="00272FA5" w:rsidRPr="00D672D3" w:rsidTr="002D6A8C">
        <w:trPr>
          <w:jc w:val="center"/>
        </w:trPr>
        <w:tc>
          <w:tcPr>
            <w:tcW w:w="882" w:type="dxa"/>
            <w:vAlign w:val="center"/>
          </w:tcPr>
          <w:p w:rsidR="00272FA5" w:rsidRPr="00D672D3" w:rsidRDefault="00272FA5" w:rsidP="00272FA5">
            <w:pPr>
              <w:pStyle w:val="BodyText"/>
              <w:spacing w:before="60" w:after="60"/>
              <w:ind w:right="-108"/>
              <w:jc w:val="left"/>
              <w:rPr>
                <w:sz w:val="22"/>
                <w:szCs w:val="22"/>
              </w:rPr>
            </w:pPr>
            <w:r w:rsidRPr="00D672D3">
              <w:rPr>
                <w:sz w:val="22"/>
                <w:szCs w:val="22"/>
              </w:rPr>
              <w:t>6.1.1</w:t>
            </w:r>
          </w:p>
        </w:tc>
        <w:tc>
          <w:tcPr>
            <w:tcW w:w="2583" w:type="dxa"/>
            <w:vAlign w:val="center"/>
          </w:tcPr>
          <w:p w:rsidR="00272FA5" w:rsidRPr="00D672D3" w:rsidRDefault="00272FA5" w:rsidP="00272FA5">
            <w:pPr>
              <w:pStyle w:val="Table"/>
              <w:rPr>
                <w:color w:val="000000"/>
                <w:sz w:val="22"/>
                <w:szCs w:val="22"/>
              </w:rPr>
            </w:pPr>
            <w:r w:rsidRPr="00D672D3">
              <w:rPr>
                <w:color w:val="000000"/>
                <w:sz w:val="22"/>
                <w:szCs w:val="22"/>
              </w:rPr>
              <w:t>Verification of Components Not Installed</w:t>
            </w:r>
          </w:p>
        </w:tc>
        <w:tc>
          <w:tcPr>
            <w:tcW w:w="2693" w:type="dxa"/>
            <w:vAlign w:val="center"/>
          </w:tcPr>
          <w:p w:rsidR="00272FA5" w:rsidRPr="00D672D3" w:rsidRDefault="00272FA5" w:rsidP="00E7214B">
            <w:pPr>
              <w:pStyle w:val="Table"/>
              <w:jc w:val="center"/>
              <w:rPr>
                <w:color w:val="000000"/>
                <w:sz w:val="22"/>
                <w:szCs w:val="22"/>
              </w:rPr>
            </w:pPr>
            <w:r w:rsidRPr="00D672D3">
              <w:rPr>
                <w:color w:val="000000"/>
                <w:sz w:val="22"/>
                <w:szCs w:val="22"/>
              </w:rPr>
              <w:t>N/A</w:t>
            </w:r>
          </w:p>
        </w:tc>
        <w:tc>
          <w:tcPr>
            <w:tcW w:w="2211" w:type="dxa"/>
            <w:vAlign w:val="center"/>
          </w:tcPr>
          <w:p w:rsidR="00272FA5" w:rsidRPr="00D672D3" w:rsidRDefault="00E7214B" w:rsidP="00E7214B">
            <w:pPr>
              <w:pStyle w:val="Table"/>
              <w:jc w:val="center"/>
              <w:rPr>
                <w:color w:val="000000"/>
                <w:sz w:val="22"/>
                <w:szCs w:val="22"/>
              </w:rPr>
            </w:pPr>
            <w:r w:rsidRPr="00BD6BF7">
              <w:rPr>
                <w:sz w:val="22"/>
                <w:szCs w:val="22"/>
              </w:rPr>
              <w:t>No DNP Components Placed</w:t>
            </w:r>
          </w:p>
        </w:tc>
        <w:tc>
          <w:tcPr>
            <w:tcW w:w="1017" w:type="dxa"/>
            <w:vAlign w:val="center"/>
          </w:tcPr>
          <w:p w:rsidR="00272FA5" w:rsidRPr="00D672D3" w:rsidRDefault="00272FA5" w:rsidP="00272FA5">
            <w:pPr>
              <w:pStyle w:val="Table"/>
              <w:jc w:val="center"/>
              <w:rPr>
                <w:color w:val="000000"/>
                <w:sz w:val="22"/>
                <w:szCs w:val="22"/>
              </w:rPr>
            </w:pPr>
          </w:p>
        </w:tc>
        <w:tc>
          <w:tcPr>
            <w:tcW w:w="958" w:type="dxa"/>
            <w:vAlign w:val="center"/>
          </w:tcPr>
          <w:p w:rsidR="00272FA5" w:rsidRPr="00D672D3" w:rsidRDefault="00272FA5" w:rsidP="00272FA5">
            <w:pPr>
              <w:pStyle w:val="Table"/>
              <w:jc w:val="center"/>
              <w:rPr>
                <w:color w:val="000000"/>
                <w:sz w:val="22"/>
                <w:szCs w:val="22"/>
              </w:rPr>
            </w:pPr>
          </w:p>
        </w:tc>
      </w:tr>
      <w:tr w:rsidR="00272FA5" w:rsidRPr="00D672D3" w:rsidTr="002D6A8C">
        <w:trPr>
          <w:jc w:val="center"/>
        </w:trPr>
        <w:tc>
          <w:tcPr>
            <w:tcW w:w="882" w:type="dxa"/>
            <w:vAlign w:val="center"/>
          </w:tcPr>
          <w:p w:rsidR="00272FA5" w:rsidRPr="00D672D3" w:rsidRDefault="00272FA5" w:rsidP="00272FA5">
            <w:pPr>
              <w:pStyle w:val="BodyText"/>
              <w:spacing w:before="60" w:after="60"/>
              <w:ind w:right="-108"/>
              <w:jc w:val="left"/>
              <w:rPr>
                <w:sz w:val="22"/>
                <w:szCs w:val="22"/>
              </w:rPr>
            </w:pPr>
            <w:r w:rsidRPr="00D672D3">
              <w:rPr>
                <w:sz w:val="22"/>
                <w:szCs w:val="22"/>
              </w:rPr>
              <w:t>6.1.2</w:t>
            </w:r>
          </w:p>
        </w:tc>
        <w:tc>
          <w:tcPr>
            <w:tcW w:w="2583" w:type="dxa"/>
            <w:vAlign w:val="center"/>
          </w:tcPr>
          <w:p w:rsidR="00272FA5" w:rsidRPr="00D672D3" w:rsidRDefault="00272FA5" w:rsidP="00272FA5">
            <w:pPr>
              <w:pStyle w:val="Table"/>
              <w:rPr>
                <w:color w:val="000000"/>
                <w:sz w:val="22"/>
                <w:szCs w:val="22"/>
              </w:rPr>
            </w:pPr>
            <w:r w:rsidRPr="00D672D3">
              <w:rPr>
                <w:color w:val="000000"/>
                <w:sz w:val="22"/>
                <w:szCs w:val="22"/>
              </w:rPr>
              <w:t>Manufacturing Defects</w:t>
            </w:r>
          </w:p>
        </w:tc>
        <w:tc>
          <w:tcPr>
            <w:tcW w:w="2693" w:type="dxa"/>
            <w:vAlign w:val="center"/>
          </w:tcPr>
          <w:p w:rsidR="00272FA5" w:rsidRPr="00D672D3" w:rsidRDefault="00272FA5" w:rsidP="00E7214B">
            <w:pPr>
              <w:pStyle w:val="Table"/>
              <w:jc w:val="center"/>
              <w:rPr>
                <w:color w:val="000000"/>
                <w:sz w:val="22"/>
                <w:szCs w:val="22"/>
              </w:rPr>
            </w:pPr>
            <w:r w:rsidRPr="00D672D3">
              <w:rPr>
                <w:color w:val="000000"/>
                <w:sz w:val="22"/>
                <w:szCs w:val="22"/>
              </w:rPr>
              <w:t>N/A</w:t>
            </w:r>
          </w:p>
        </w:tc>
        <w:tc>
          <w:tcPr>
            <w:tcW w:w="2211" w:type="dxa"/>
            <w:vAlign w:val="center"/>
          </w:tcPr>
          <w:p w:rsidR="00272FA5" w:rsidRPr="00D672D3" w:rsidRDefault="00E7214B" w:rsidP="00E7214B">
            <w:pPr>
              <w:pStyle w:val="Table"/>
              <w:jc w:val="center"/>
              <w:rPr>
                <w:color w:val="000000"/>
                <w:sz w:val="22"/>
                <w:szCs w:val="22"/>
              </w:rPr>
            </w:pPr>
            <w:r w:rsidRPr="00BD6BF7">
              <w:rPr>
                <w:sz w:val="22"/>
                <w:szCs w:val="22"/>
              </w:rPr>
              <w:t>No Defects</w:t>
            </w:r>
          </w:p>
        </w:tc>
        <w:tc>
          <w:tcPr>
            <w:tcW w:w="1017" w:type="dxa"/>
            <w:vAlign w:val="center"/>
          </w:tcPr>
          <w:p w:rsidR="00272FA5" w:rsidRPr="00D672D3" w:rsidRDefault="00272FA5" w:rsidP="00272FA5">
            <w:pPr>
              <w:pStyle w:val="Table"/>
              <w:jc w:val="center"/>
              <w:rPr>
                <w:color w:val="000000"/>
                <w:sz w:val="22"/>
                <w:szCs w:val="22"/>
              </w:rPr>
            </w:pPr>
          </w:p>
        </w:tc>
        <w:tc>
          <w:tcPr>
            <w:tcW w:w="958" w:type="dxa"/>
            <w:vAlign w:val="center"/>
          </w:tcPr>
          <w:p w:rsidR="00272FA5" w:rsidRPr="00D672D3" w:rsidRDefault="00272FA5" w:rsidP="00272FA5">
            <w:pPr>
              <w:pStyle w:val="Table"/>
              <w:jc w:val="center"/>
              <w:rPr>
                <w:color w:val="000000"/>
                <w:sz w:val="22"/>
                <w:szCs w:val="22"/>
              </w:rPr>
            </w:pPr>
          </w:p>
        </w:tc>
      </w:tr>
      <w:tr w:rsidR="00272FA5" w:rsidRPr="00D672D3" w:rsidTr="002D6A8C">
        <w:trPr>
          <w:jc w:val="center"/>
        </w:trPr>
        <w:tc>
          <w:tcPr>
            <w:tcW w:w="882" w:type="dxa"/>
            <w:vAlign w:val="center"/>
          </w:tcPr>
          <w:p w:rsidR="00272FA5" w:rsidRPr="00D672D3" w:rsidRDefault="00272FA5" w:rsidP="00272FA5">
            <w:pPr>
              <w:pStyle w:val="BodyText"/>
              <w:spacing w:before="60" w:after="60"/>
              <w:ind w:right="-108"/>
              <w:jc w:val="left"/>
              <w:rPr>
                <w:sz w:val="22"/>
                <w:szCs w:val="22"/>
              </w:rPr>
            </w:pPr>
            <w:r w:rsidRPr="00D672D3">
              <w:rPr>
                <w:sz w:val="22"/>
                <w:szCs w:val="22"/>
              </w:rPr>
              <w:t>6.2.</w:t>
            </w:r>
            <w:r>
              <w:rPr>
                <w:sz w:val="22"/>
                <w:szCs w:val="22"/>
              </w:rPr>
              <w:t>1</w:t>
            </w:r>
          </w:p>
        </w:tc>
        <w:tc>
          <w:tcPr>
            <w:tcW w:w="2583" w:type="dxa"/>
            <w:vAlign w:val="center"/>
          </w:tcPr>
          <w:p w:rsidR="00272FA5" w:rsidRPr="00D672D3" w:rsidRDefault="00272FA5" w:rsidP="00272FA5">
            <w:pPr>
              <w:pStyle w:val="Table"/>
              <w:rPr>
                <w:color w:val="000000"/>
                <w:sz w:val="22"/>
                <w:szCs w:val="22"/>
              </w:rPr>
            </w:pPr>
            <w:r w:rsidRPr="00D672D3">
              <w:rPr>
                <w:color w:val="000000"/>
                <w:sz w:val="22"/>
                <w:szCs w:val="22"/>
              </w:rPr>
              <w:t>Input Current Drawn</w:t>
            </w:r>
          </w:p>
        </w:tc>
        <w:tc>
          <w:tcPr>
            <w:tcW w:w="2693" w:type="dxa"/>
            <w:vAlign w:val="center"/>
          </w:tcPr>
          <w:p w:rsidR="00272FA5" w:rsidRPr="00D672D3" w:rsidRDefault="00272FA5" w:rsidP="00E7214B">
            <w:pPr>
              <w:pStyle w:val="Table"/>
              <w:jc w:val="center"/>
              <w:rPr>
                <w:color w:val="000000"/>
                <w:sz w:val="22"/>
                <w:szCs w:val="22"/>
              </w:rPr>
            </w:pPr>
            <w:r>
              <w:rPr>
                <w:color w:val="000000"/>
                <w:sz w:val="22"/>
                <w:szCs w:val="22"/>
              </w:rPr>
              <w:t>DC</w:t>
            </w:r>
            <w:r w:rsidRPr="00D672D3">
              <w:rPr>
                <w:color w:val="000000"/>
                <w:sz w:val="22"/>
                <w:szCs w:val="22"/>
              </w:rPr>
              <w:t xml:space="preserve"> </w:t>
            </w:r>
            <w:r>
              <w:rPr>
                <w:color w:val="000000"/>
                <w:sz w:val="22"/>
                <w:szCs w:val="22"/>
              </w:rPr>
              <w:t>Input Current</w:t>
            </w:r>
          </w:p>
        </w:tc>
        <w:tc>
          <w:tcPr>
            <w:tcW w:w="2211" w:type="dxa"/>
            <w:vAlign w:val="center"/>
          </w:tcPr>
          <w:p w:rsidR="00272FA5" w:rsidRPr="00D672D3" w:rsidRDefault="00FB7B5B" w:rsidP="00E7214B">
            <w:pPr>
              <w:pStyle w:val="Table"/>
              <w:jc w:val="center"/>
              <w:rPr>
                <w:color w:val="000000"/>
                <w:sz w:val="22"/>
                <w:szCs w:val="22"/>
              </w:rPr>
            </w:pPr>
            <w:r w:rsidRPr="00D672D3">
              <w:rPr>
                <w:color w:val="000000"/>
                <w:sz w:val="22"/>
                <w:szCs w:val="22"/>
              </w:rPr>
              <w:t xml:space="preserve">&lt; </w:t>
            </w:r>
            <w:r>
              <w:rPr>
                <w:color w:val="000000"/>
                <w:sz w:val="22"/>
                <w:szCs w:val="22"/>
              </w:rPr>
              <w:t>1</w:t>
            </w:r>
            <w:r w:rsidRPr="00D672D3">
              <w:rPr>
                <w:color w:val="000000"/>
                <w:sz w:val="22"/>
                <w:szCs w:val="22"/>
              </w:rPr>
              <w:t>50 mA</w:t>
            </w:r>
          </w:p>
        </w:tc>
        <w:tc>
          <w:tcPr>
            <w:tcW w:w="1017" w:type="dxa"/>
            <w:vAlign w:val="center"/>
          </w:tcPr>
          <w:p w:rsidR="00272FA5" w:rsidRPr="00D672D3" w:rsidRDefault="00272FA5" w:rsidP="00272FA5">
            <w:pPr>
              <w:pStyle w:val="Table"/>
              <w:jc w:val="center"/>
              <w:rPr>
                <w:color w:val="000000"/>
                <w:sz w:val="22"/>
                <w:szCs w:val="22"/>
              </w:rPr>
            </w:pPr>
          </w:p>
        </w:tc>
        <w:tc>
          <w:tcPr>
            <w:tcW w:w="958" w:type="dxa"/>
            <w:vAlign w:val="center"/>
          </w:tcPr>
          <w:p w:rsidR="00272FA5" w:rsidRPr="00D672D3" w:rsidRDefault="00272FA5" w:rsidP="00272FA5">
            <w:pPr>
              <w:pStyle w:val="Table"/>
              <w:jc w:val="center"/>
              <w:rPr>
                <w:color w:val="000000"/>
                <w:sz w:val="22"/>
                <w:szCs w:val="22"/>
              </w:rPr>
            </w:pPr>
          </w:p>
        </w:tc>
      </w:tr>
      <w:tr w:rsidR="00272FA5" w:rsidRPr="00D672D3" w:rsidTr="002D6A8C">
        <w:trPr>
          <w:jc w:val="center"/>
        </w:trPr>
        <w:tc>
          <w:tcPr>
            <w:tcW w:w="882" w:type="dxa"/>
            <w:vAlign w:val="center"/>
          </w:tcPr>
          <w:p w:rsidR="00272FA5" w:rsidRPr="00D672D3" w:rsidRDefault="00272FA5" w:rsidP="00272FA5">
            <w:pPr>
              <w:pStyle w:val="BodyText"/>
              <w:spacing w:before="60" w:after="60"/>
              <w:ind w:right="-108"/>
              <w:jc w:val="left"/>
              <w:rPr>
                <w:sz w:val="22"/>
                <w:szCs w:val="22"/>
              </w:rPr>
            </w:pPr>
            <w:r w:rsidRPr="00D672D3">
              <w:rPr>
                <w:sz w:val="22"/>
                <w:szCs w:val="22"/>
              </w:rPr>
              <w:t>6.2.</w:t>
            </w:r>
            <w:r>
              <w:rPr>
                <w:sz w:val="22"/>
                <w:szCs w:val="22"/>
              </w:rPr>
              <w:t>2</w:t>
            </w:r>
          </w:p>
        </w:tc>
        <w:tc>
          <w:tcPr>
            <w:tcW w:w="2583" w:type="dxa"/>
            <w:vAlign w:val="center"/>
          </w:tcPr>
          <w:p w:rsidR="00272FA5" w:rsidRPr="00D672D3" w:rsidRDefault="00272FA5" w:rsidP="00272FA5">
            <w:pPr>
              <w:pStyle w:val="Table"/>
              <w:rPr>
                <w:color w:val="000000"/>
                <w:sz w:val="22"/>
                <w:szCs w:val="22"/>
              </w:rPr>
            </w:pPr>
            <w:r w:rsidRPr="00D672D3">
              <w:rPr>
                <w:color w:val="000000"/>
                <w:sz w:val="22"/>
                <w:szCs w:val="22"/>
              </w:rPr>
              <w:t>Power Supply Voltages</w:t>
            </w:r>
          </w:p>
        </w:tc>
        <w:tc>
          <w:tcPr>
            <w:tcW w:w="2693" w:type="dxa"/>
            <w:vAlign w:val="center"/>
          </w:tcPr>
          <w:p w:rsidR="00272FA5" w:rsidRPr="00D672D3" w:rsidRDefault="00272FA5" w:rsidP="00E7214B">
            <w:pPr>
              <w:pStyle w:val="Table"/>
              <w:jc w:val="center"/>
              <w:rPr>
                <w:color w:val="000000"/>
                <w:sz w:val="22"/>
                <w:szCs w:val="22"/>
              </w:rPr>
            </w:pPr>
            <w:r>
              <w:rPr>
                <w:color w:val="000000"/>
                <w:sz w:val="22"/>
                <w:szCs w:val="22"/>
              </w:rPr>
              <w:t>12</w:t>
            </w:r>
            <w:r w:rsidRPr="00D672D3">
              <w:rPr>
                <w:color w:val="000000"/>
                <w:sz w:val="22"/>
                <w:szCs w:val="22"/>
              </w:rPr>
              <w:t>V</w:t>
            </w:r>
          </w:p>
          <w:p w:rsidR="00272FA5" w:rsidRPr="00D672D3" w:rsidRDefault="00272FA5" w:rsidP="00E7214B">
            <w:pPr>
              <w:pStyle w:val="Table"/>
              <w:jc w:val="center"/>
              <w:rPr>
                <w:color w:val="000000"/>
                <w:sz w:val="22"/>
                <w:szCs w:val="22"/>
              </w:rPr>
            </w:pPr>
            <w:r w:rsidRPr="00D672D3">
              <w:rPr>
                <w:color w:val="000000"/>
                <w:sz w:val="22"/>
                <w:szCs w:val="22"/>
              </w:rPr>
              <w:t>5V</w:t>
            </w:r>
          </w:p>
          <w:p w:rsidR="00272FA5" w:rsidRPr="00D672D3" w:rsidRDefault="00272FA5" w:rsidP="00E7214B">
            <w:pPr>
              <w:pStyle w:val="Table"/>
              <w:jc w:val="center"/>
              <w:rPr>
                <w:color w:val="000000"/>
                <w:sz w:val="22"/>
                <w:szCs w:val="22"/>
              </w:rPr>
            </w:pPr>
            <w:r w:rsidRPr="00D672D3">
              <w:rPr>
                <w:color w:val="000000"/>
                <w:sz w:val="22"/>
                <w:szCs w:val="22"/>
              </w:rPr>
              <w:t>3.3V</w:t>
            </w:r>
          </w:p>
          <w:p w:rsidR="00272FA5" w:rsidRPr="00D672D3" w:rsidRDefault="00272FA5" w:rsidP="00E7214B">
            <w:pPr>
              <w:pStyle w:val="Table"/>
              <w:jc w:val="center"/>
              <w:rPr>
                <w:color w:val="000000"/>
                <w:sz w:val="22"/>
                <w:szCs w:val="22"/>
              </w:rPr>
            </w:pPr>
            <w:r w:rsidRPr="00D672D3">
              <w:rPr>
                <w:color w:val="000000"/>
                <w:sz w:val="22"/>
                <w:szCs w:val="22"/>
              </w:rPr>
              <w:t>1.</w:t>
            </w:r>
            <w:r>
              <w:rPr>
                <w:color w:val="000000"/>
                <w:sz w:val="22"/>
                <w:szCs w:val="22"/>
              </w:rPr>
              <w:t>8</w:t>
            </w:r>
            <w:r w:rsidRPr="00D672D3">
              <w:rPr>
                <w:color w:val="000000"/>
                <w:sz w:val="22"/>
                <w:szCs w:val="22"/>
              </w:rPr>
              <w:t>V</w:t>
            </w:r>
          </w:p>
        </w:tc>
        <w:tc>
          <w:tcPr>
            <w:tcW w:w="2211" w:type="dxa"/>
            <w:vAlign w:val="center"/>
          </w:tcPr>
          <w:p w:rsidR="00272FA5" w:rsidRPr="00BD6BF7" w:rsidRDefault="002D6A8C" w:rsidP="002D6A8C">
            <w:pPr>
              <w:pStyle w:val="Table"/>
              <w:jc w:val="center"/>
              <w:rPr>
                <w:sz w:val="22"/>
                <w:szCs w:val="22"/>
              </w:rPr>
            </w:pPr>
            <w:r w:rsidRPr="00BD6BF7">
              <w:rPr>
                <w:sz w:val="22"/>
                <w:szCs w:val="22"/>
              </w:rPr>
              <w:t xml:space="preserve">12V </w:t>
            </w:r>
            <w:r w:rsidR="00FB7B5B" w:rsidRPr="00BD6BF7">
              <w:rPr>
                <w:rFonts w:cs="Arial"/>
                <w:sz w:val="22"/>
                <w:szCs w:val="22"/>
              </w:rPr>
              <w:t>±  0.5V</w:t>
            </w:r>
          </w:p>
          <w:p w:rsidR="00FB7B5B" w:rsidRPr="00BD6BF7" w:rsidRDefault="002D6A8C" w:rsidP="002D6A8C">
            <w:pPr>
              <w:pStyle w:val="Table"/>
              <w:jc w:val="center"/>
              <w:rPr>
                <w:sz w:val="22"/>
                <w:szCs w:val="22"/>
              </w:rPr>
            </w:pPr>
            <w:r w:rsidRPr="00BD6BF7">
              <w:rPr>
                <w:sz w:val="22"/>
                <w:szCs w:val="22"/>
              </w:rPr>
              <w:t xml:space="preserve">5V </w:t>
            </w:r>
            <w:r w:rsidR="00FB7B5B" w:rsidRPr="00BD6BF7">
              <w:rPr>
                <w:rFonts w:cs="Arial"/>
                <w:sz w:val="22"/>
                <w:szCs w:val="22"/>
              </w:rPr>
              <w:t>±  0.</w:t>
            </w:r>
            <w:r w:rsidR="00E7214B" w:rsidRPr="00BD6BF7">
              <w:rPr>
                <w:rFonts w:cs="Arial"/>
                <w:sz w:val="22"/>
                <w:szCs w:val="22"/>
              </w:rPr>
              <w:t>2</w:t>
            </w:r>
            <w:r w:rsidR="00FB7B5B" w:rsidRPr="00BD6BF7">
              <w:rPr>
                <w:rFonts w:cs="Arial"/>
                <w:sz w:val="22"/>
                <w:szCs w:val="22"/>
              </w:rPr>
              <w:t>V</w:t>
            </w:r>
          </w:p>
          <w:p w:rsidR="00FB7B5B" w:rsidRPr="00BD6BF7" w:rsidRDefault="002D6A8C" w:rsidP="002D6A8C">
            <w:pPr>
              <w:pStyle w:val="Table"/>
              <w:jc w:val="center"/>
              <w:rPr>
                <w:sz w:val="22"/>
                <w:szCs w:val="22"/>
              </w:rPr>
            </w:pPr>
            <w:r w:rsidRPr="00BD6BF7">
              <w:rPr>
                <w:sz w:val="22"/>
                <w:szCs w:val="22"/>
              </w:rPr>
              <w:t xml:space="preserve">3.3V </w:t>
            </w:r>
            <w:r w:rsidR="00FB7B5B" w:rsidRPr="00BD6BF7">
              <w:rPr>
                <w:rFonts w:cs="Arial"/>
                <w:sz w:val="22"/>
                <w:szCs w:val="22"/>
              </w:rPr>
              <w:t>±  0.1V</w:t>
            </w:r>
          </w:p>
          <w:p w:rsidR="00FB7B5B" w:rsidRPr="007C3E69" w:rsidRDefault="002D6A8C" w:rsidP="00E7214B">
            <w:pPr>
              <w:pStyle w:val="Table"/>
              <w:jc w:val="center"/>
              <w:rPr>
                <w:color w:val="000000"/>
                <w:sz w:val="22"/>
                <w:szCs w:val="22"/>
              </w:rPr>
            </w:pPr>
            <w:r w:rsidRPr="00BD6BF7">
              <w:rPr>
                <w:sz w:val="22"/>
                <w:szCs w:val="22"/>
              </w:rPr>
              <w:t>1.8V</w:t>
            </w:r>
            <w:r w:rsidRPr="00BD6BF7">
              <w:rPr>
                <w:rFonts w:cs="Arial"/>
                <w:sz w:val="22"/>
                <w:szCs w:val="22"/>
              </w:rPr>
              <w:t xml:space="preserve"> </w:t>
            </w:r>
            <w:r w:rsidR="00FB7B5B" w:rsidRPr="00BD6BF7">
              <w:rPr>
                <w:rFonts w:cs="Arial"/>
                <w:sz w:val="22"/>
                <w:szCs w:val="22"/>
              </w:rPr>
              <w:t>±  0.</w:t>
            </w:r>
            <w:r w:rsidR="00E7214B" w:rsidRPr="00BD6BF7">
              <w:rPr>
                <w:rFonts w:cs="Arial"/>
                <w:sz w:val="22"/>
                <w:szCs w:val="22"/>
              </w:rPr>
              <w:t>1</w:t>
            </w:r>
            <w:r w:rsidR="00FB7B5B" w:rsidRPr="00BD6BF7">
              <w:rPr>
                <w:rFonts w:cs="Arial"/>
                <w:sz w:val="22"/>
                <w:szCs w:val="22"/>
              </w:rPr>
              <w:t>V</w:t>
            </w:r>
          </w:p>
        </w:tc>
        <w:tc>
          <w:tcPr>
            <w:tcW w:w="1017" w:type="dxa"/>
            <w:vAlign w:val="center"/>
          </w:tcPr>
          <w:p w:rsidR="00272FA5" w:rsidRPr="00D672D3" w:rsidRDefault="00272FA5" w:rsidP="00272FA5">
            <w:pPr>
              <w:pStyle w:val="Table"/>
              <w:jc w:val="center"/>
              <w:rPr>
                <w:color w:val="000000"/>
                <w:sz w:val="22"/>
                <w:szCs w:val="22"/>
              </w:rPr>
            </w:pPr>
          </w:p>
        </w:tc>
        <w:tc>
          <w:tcPr>
            <w:tcW w:w="958" w:type="dxa"/>
            <w:vAlign w:val="center"/>
          </w:tcPr>
          <w:p w:rsidR="00272FA5" w:rsidRPr="00D672D3" w:rsidRDefault="00272FA5" w:rsidP="00272FA5">
            <w:pPr>
              <w:pStyle w:val="Table"/>
              <w:jc w:val="center"/>
              <w:rPr>
                <w:color w:val="000000"/>
                <w:sz w:val="22"/>
                <w:szCs w:val="22"/>
              </w:rPr>
            </w:pPr>
          </w:p>
        </w:tc>
      </w:tr>
      <w:tr w:rsidR="00272FA5" w:rsidRPr="00C5631C" w:rsidTr="002D6A8C">
        <w:trPr>
          <w:jc w:val="center"/>
        </w:trPr>
        <w:tc>
          <w:tcPr>
            <w:tcW w:w="882" w:type="dxa"/>
            <w:vAlign w:val="center"/>
          </w:tcPr>
          <w:p w:rsidR="00272FA5" w:rsidRPr="00D672D3" w:rsidRDefault="00272FA5" w:rsidP="00272FA5">
            <w:pPr>
              <w:pStyle w:val="BodyText"/>
              <w:spacing w:before="60" w:after="60"/>
              <w:ind w:right="-108"/>
              <w:jc w:val="left"/>
              <w:rPr>
                <w:sz w:val="22"/>
                <w:szCs w:val="22"/>
              </w:rPr>
            </w:pPr>
            <w:r>
              <w:rPr>
                <w:sz w:val="22"/>
                <w:szCs w:val="22"/>
              </w:rPr>
              <w:t>7.1</w:t>
            </w:r>
          </w:p>
        </w:tc>
        <w:tc>
          <w:tcPr>
            <w:tcW w:w="2583" w:type="dxa"/>
            <w:vAlign w:val="center"/>
          </w:tcPr>
          <w:p w:rsidR="00272FA5" w:rsidRPr="008B1020" w:rsidRDefault="00272FA5" w:rsidP="003C3C01">
            <w:pPr>
              <w:pStyle w:val="Table"/>
              <w:rPr>
                <w:color w:val="000000"/>
                <w:sz w:val="22"/>
                <w:szCs w:val="22"/>
                <w:highlight w:val="yellow"/>
              </w:rPr>
            </w:pPr>
            <w:r w:rsidRPr="0097303F">
              <w:rPr>
                <w:color w:val="000000"/>
                <w:sz w:val="22"/>
                <w:szCs w:val="22"/>
              </w:rPr>
              <w:t>Weight</w:t>
            </w:r>
            <w:r w:rsidR="003C3C01">
              <w:rPr>
                <w:color w:val="000000"/>
                <w:sz w:val="22"/>
                <w:szCs w:val="22"/>
              </w:rPr>
              <w:t xml:space="preserve"> Check</w:t>
            </w:r>
          </w:p>
        </w:tc>
        <w:tc>
          <w:tcPr>
            <w:tcW w:w="2693" w:type="dxa"/>
            <w:vAlign w:val="center"/>
          </w:tcPr>
          <w:p w:rsidR="00272FA5" w:rsidRPr="008B1020" w:rsidRDefault="00613A65" w:rsidP="00613A65">
            <w:pPr>
              <w:pStyle w:val="Table"/>
              <w:jc w:val="center"/>
              <w:rPr>
                <w:color w:val="000000"/>
                <w:sz w:val="22"/>
                <w:szCs w:val="22"/>
                <w:highlight w:val="yellow"/>
              </w:rPr>
            </w:pPr>
            <w:r>
              <w:rPr>
                <w:color w:val="000000"/>
                <w:sz w:val="22"/>
                <w:szCs w:val="22"/>
              </w:rPr>
              <w:t>Driver Weight</w:t>
            </w:r>
          </w:p>
        </w:tc>
        <w:tc>
          <w:tcPr>
            <w:tcW w:w="2211" w:type="dxa"/>
            <w:vAlign w:val="center"/>
          </w:tcPr>
          <w:p w:rsidR="00272FA5" w:rsidRPr="008B1020" w:rsidRDefault="0097303F" w:rsidP="00E7214B">
            <w:pPr>
              <w:pStyle w:val="Table"/>
              <w:jc w:val="center"/>
              <w:rPr>
                <w:color w:val="000000"/>
                <w:sz w:val="22"/>
                <w:szCs w:val="22"/>
                <w:highlight w:val="yellow"/>
              </w:rPr>
            </w:pPr>
            <w:r w:rsidRPr="0097303F">
              <w:rPr>
                <w:color w:val="000000"/>
                <w:sz w:val="22"/>
                <w:szCs w:val="22"/>
              </w:rPr>
              <w:t>3800 gr ± 100 gr</w:t>
            </w:r>
          </w:p>
        </w:tc>
        <w:tc>
          <w:tcPr>
            <w:tcW w:w="1017" w:type="dxa"/>
            <w:vAlign w:val="center"/>
          </w:tcPr>
          <w:p w:rsidR="00272FA5" w:rsidRPr="00D672D3" w:rsidRDefault="00272FA5" w:rsidP="00272FA5">
            <w:pPr>
              <w:pStyle w:val="Table"/>
              <w:jc w:val="center"/>
              <w:rPr>
                <w:color w:val="000000"/>
                <w:sz w:val="22"/>
                <w:szCs w:val="22"/>
              </w:rPr>
            </w:pPr>
          </w:p>
        </w:tc>
        <w:tc>
          <w:tcPr>
            <w:tcW w:w="958" w:type="dxa"/>
            <w:vAlign w:val="center"/>
          </w:tcPr>
          <w:p w:rsidR="00272FA5" w:rsidRPr="00D672D3" w:rsidRDefault="00272FA5" w:rsidP="00272FA5">
            <w:pPr>
              <w:pStyle w:val="Table"/>
              <w:jc w:val="center"/>
              <w:rPr>
                <w:color w:val="000000"/>
                <w:sz w:val="22"/>
                <w:szCs w:val="22"/>
              </w:rPr>
            </w:pPr>
          </w:p>
        </w:tc>
      </w:tr>
      <w:tr w:rsidR="00272FA5" w:rsidRPr="00D672D3" w:rsidTr="002D6A8C">
        <w:trPr>
          <w:jc w:val="center"/>
        </w:trPr>
        <w:tc>
          <w:tcPr>
            <w:tcW w:w="882" w:type="dxa"/>
            <w:vAlign w:val="center"/>
          </w:tcPr>
          <w:p w:rsidR="00272FA5" w:rsidRPr="00D672D3" w:rsidRDefault="00272FA5" w:rsidP="00272FA5">
            <w:pPr>
              <w:pStyle w:val="BodyText"/>
              <w:spacing w:before="60" w:after="60"/>
              <w:ind w:right="-108"/>
              <w:jc w:val="left"/>
              <w:rPr>
                <w:sz w:val="22"/>
                <w:szCs w:val="22"/>
              </w:rPr>
            </w:pPr>
            <w:r>
              <w:rPr>
                <w:sz w:val="22"/>
                <w:szCs w:val="22"/>
              </w:rPr>
              <w:t>7.2</w:t>
            </w:r>
          </w:p>
        </w:tc>
        <w:tc>
          <w:tcPr>
            <w:tcW w:w="2583" w:type="dxa"/>
            <w:vAlign w:val="center"/>
          </w:tcPr>
          <w:p w:rsidR="00272FA5" w:rsidRDefault="00272FA5" w:rsidP="00272FA5">
            <w:pPr>
              <w:pStyle w:val="Table"/>
              <w:rPr>
                <w:color w:val="000000"/>
                <w:sz w:val="22"/>
                <w:szCs w:val="22"/>
              </w:rPr>
            </w:pPr>
            <w:r>
              <w:rPr>
                <w:color w:val="000000"/>
                <w:sz w:val="22"/>
                <w:szCs w:val="22"/>
              </w:rPr>
              <w:t>Insulation Resistance Test</w:t>
            </w:r>
          </w:p>
          <w:p w:rsidR="00D063D3" w:rsidRDefault="00D063D3" w:rsidP="00272FA5">
            <w:pPr>
              <w:pStyle w:val="Table"/>
              <w:rPr>
                <w:color w:val="000000"/>
                <w:sz w:val="22"/>
                <w:szCs w:val="22"/>
              </w:rPr>
            </w:pPr>
          </w:p>
          <w:p w:rsidR="00D063D3" w:rsidRPr="00D672D3" w:rsidRDefault="00D063D3" w:rsidP="00272FA5">
            <w:pPr>
              <w:pStyle w:val="Table"/>
              <w:rPr>
                <w:color w:val="000000"/>
                <w:sz w:val="22"/>
                <w:szCs w:val="22"/>
              </w:rPr>
            </w:pPr>
          </w:p>
        </w:tc>
        <w:tc>
          <w:tcPr>
            <w:tcW w:w="2693" w:type="dxa"/>
            <w:vAlign w:val="center"/>
          </w:tcPr>
          <w:p w:rsidR="00D063D3" w:rsidRDefault="00D063D3" w:rsidP="00E7214B">
            <w:pPr>
              <w:pStyle w:val="Table"/>
              <w:jc w:val="center"/>
              <w:rPr>
                <w:color w:val="000000"/>
                <w:sz w:val="22"/>
                <w:szCs w:val="22"/>
              </w:rPr>
            </w:pPr>
          </w:p>
          <w:p w:rsidR="00272FA5" w:rsidRDefault="00272FA5" w:rsidP="00E7214B">
            <w:pPr>
              <w:pStyle w:val="Table"/>
              <w:jc w:val="center"/>
              <w:rPr>
                <w:color w:val="000000"/>
                <w:sz w:val="22"/>
                <w:szCs w:val="22"/>
              </w:rPr>
            </w:pPr>
            <w:r>
              <w:rPr>
                <w:color w:val="000000"/>
                <w:sz w:val="22"/>
                <w:szCs w:val="22"/>
              </w:rPr>
              <w:t>J3.B to Chassis</w:t>
            </w:r>
          </w:p>
          <w:p w:rsidR="00272FA5" w:rsidRDefault="00272FA5" w:rsidP="00E7214B">
            <w:pPr>
              <w:pStyle w:val="Table"/>
              <w:jc w:val="center"/>
              <w:rPr>
                <w:color w:val="000000"/>
                <w:sz w:val="22"/>
                <w:szCs w:val="22"/>
              </w:rPr>
            </w:pPr>
            <w:r>
              <w:rPr>
                <w:color w:val="000000"/>
                <w:sz w:val="22"/>
                <w:szCs w:val="22"/>
              </w:rPr>
              <w:t>J1.16 to Chassis</w:t>
            </w:r>
          </w:p>
          <w:p w:rsidR="00D063D3" w:rsidRDefault="00D063D3" w:rsidP="00E7214B">
            <w:pPr>
              <w:pStyle w:val="Table"/>
              <w:jc w:val="center"/>
              <w:rPr>
                <w:color w:val="000000"/>
                <w:sz w:val="22"/>
                <w:szCs w:val="22"/>
              </w:rPr>
            </w:pPr>
          </w:p>
          <w:p w:rsidR="00D063D3" w:rsidRPr="00570072" w:rsidRDefault="00D063D3" w:rsidP="00E7214B">
            <w:pPr>
              <w:pStyle w:val="Table"/>
              <w:jc w:val="center"/>
              <w:rPr>
                <w:color w:val="000000"/>
                <w:sz w:val="22"/>
                <w:szCs w:val="22"/>
              </w:rPr>
            </w:pPr>
          </w:p>
        </w:tc>
        <w:tc>
          <w:tcPr>
            <w:tcW w:w="2211" w:type="dxa"/>
            <w:vAlign w:val="center"/>
          </w:tcPr>
          <w:p w:rsidR="00272FA5" w:rsidRPr="00BD6BF7" w:rsidRDefault="00FB7B5B" w:rsidP="00E7214B">
            <w:pPr>
              <w:pStyle w:val="Table"/>
              <w:jc w:val="center"/>
              <w:rPr>
                <w:rFonts w:cs="Arial"/>
                <w:sz w:val="20"/>
              </w:rPr>
            </w:pPr>
            <w:r w:rsidRPr="00BD6BF7">
              <w:rPr>
                <w:sz w:val="24"/>
                <w:szCs w:val="24"/>
              </w:rPr>
              <w:t xml:space="preserve">&gt; </w:t>
            </w:r>
            <w:r w:rsidRPr="00BD6BF7">
              <w:rPr>
                <w:sz w:val="20"/>
              </w:rPr>
              <w:t>1M</w:t>
            </w:r>
            <w:r w:rsidRPr="00BD6BF7">
              <w:rPr>
                <w:rFonts w:cs="Arial"/>
                <w:sz w:val="20"/>
              </w:rPr>
              <w:t>Ω</w:t>
            </w:r>
          </w:p>
          <w:p w:rsidR="00FB7B5B" w:rsidRDefault="00FB7B5B" w:rsidP="00E7214B">
            <w:pPr>
              <w:pStyle w:val="Table"/>
              <w:jc w:val="center"/>
              <w:rPr>
                <w:rFonts w:cs="Arial"/>
                <w:color w:val="FF0000"/>
                <w:sz w:val="20"/>
              </w:rPr>
            </w:pPr>
            <w:r w:rsidRPr="00BD6BF7">
              <w:rPr>
                <w:sz w:val="24"/>
                <w:szCs w:val="24"/>
              </w:rPr>
              <w:t xml:space="preserve">&gt; </w:t>
            </w:r>
            <w:r w:rsidRPr="00BD6BF7">
              <w:rPr>
                <w:sz w:val="20"/>
              </w:rPr>
              <w:t>100K</w:t>
            </w:r>
            <w:r w:rsidRPr="00BD6BF7">
              <w:rPr>
                <w:rFonts w:cs="Arial"/>
                <w:sz w:val="20"/>
              </w:rPr>
              <w:t>Ω</w:t>
            </w:r>
          </w:p>
          <w:p w:rsidR="00FB7B5B" w:rsidRPr="00570072" w:rsidRDefault="00FB7B5B" w:rsidP="00E7214B">
            <w:pPr>
              <w:pStyle w:val="Table"/>
              <w:jc w:val="center"/>
              <w:rPr>
                <w:color w:val="000000"/>
                <w:sz w:val="22"/>
                <w:szCs w:val="22"/>
              </w:rPr>
            </w:pPr>
          </w:p>
        </w:tc>
        <w:tc>
          <w:tcPr>
            <w:tcW w:w="1017" w:type="dxa"/>
            <w:vAlign w:val="center"/>
          </w:tcPr>
          <w:p w:rsidR="00272FA5" w:rsidRPr="00D672D3" w:rsidRDefault="00272FA5" w:rsidP="00272FA5">
            <w:pPr>
              <w:pStyle w:val="Table"/>
              <w:jc w:val="center"/>
              <w:rPr>
                <w:color w:val="000000"/>
                <w:sz w:val="22"/>
                <w:szCs w:val="22"/>
              </w:rPr>
            </w:pPr>
          </w:p>
        </w:tc>
        <w:tc>
          <w:tcPr>
            <w:tcW w:w="958" w:type="dxa"/>
            <w:vAlign w:val="center"/>
          </w:tcPr>
          <w:p w:rsidR="00272FA5" w:rsidRPr="00D672D3" w:rsidRDefault="00272FA5" w:rsidP="00272FA5">
            <w:pPr>
              <w:pStyle w:val="Table"/>
              <w:jc w:val="center"/>
              <w:rPr>
                <w:color w:val="000000"/>
                <w:sz w:val="22"/>
                <w:szCs w:val="22"/>
              </w:rPr>
            </w:pPr>
          </w:p>
        </w:tc>
      </w:tr>
      <w:tr w:rsidR="00FB7B5B" w:rsidRPr="00D672D3" w:rsidTr="002D6A8C">
        <w:trPr>
          <w:jc w:val="center"/>
        </w:trPr>
        <w:tc>
          <w:tcPr>
            <w:tcW w:w="882" w:type="dxa"/>
            <w:vAlign w:val="center"/>
          </w:tcPr>
          <w:p w:rsidR="00FB7B5B" w:rsidRPr="00D672D3" w:rsidRDefault="00FB7B5B" w:rsidP="0097303F">
            <w:pPr>
              <w:pStyle w:val="BodyText"/>
              <w:spacing w:before="60" w:after="60"/>
              <w:ind w:right="-108"/>
              <w:jc w:val="left"/>
              <w:rPr>
                <w:sz w:val="22"/>
                <w:szCs w:val="22"/>
              </w:rPr>
            </w:pPr>
            <w:r>
              <w:rPr>
                <w:sz w:val="22"/>
                <w:szCs w:val="22"/>
              </w:rPr>
              <w:t>7.2</w:t>
            </w:r>
          </w:p>
        </w:tc>
        <w:tc>
          <w:tcPr>
            <w:tcW w:w="2583" w:type="dxa"/>
            <w:vAlign w:val="center"/>
          </w:tcPr>
          <w:p w:rsidR="00FB7B5B" w:rsidRPr="00BD6BF7" w:rsidRDefault="005D7661" w:rsidP="00272FA5">
            <w:pPr>
              <w:pStyle w:val="Table"/>
              <w:rPr>
                <w:sz w:val="22"/>
                <w:szCs w:val="22"/>
              </w:rPr>
            </w:pPr>
            <w:r w:rsidRPr="00BD6BF7">
              <w:rPr>
                <w:sz w:val="22"/>
                <w:szCs w:val="22"/>
              </w:rPr>
              <w:t>Bonding</w:t>
            </w:r>
            <w:r w:rsidR="00FB7B5B" w:rsidRPr="00BD6BF7">
              <w:rPr>
                <w:sz w:val="22"/>
                <w:szCs w:val="22"/>
              </w:rPr>
              <w:t xml:space="preserve"> Test</w:t>
            </w:r>
          </w:p>
        </w:tc>
        <w:tc>
          <w:tcPr>
            <w:tcW w:w="2693" w:type="dxa"/>
            <w:vAlign w:val="center"/>
          </w:tcPr>
          <w:p w:rsidR="00FB7B5B" w:rsidRPr="00BD6BF7" w:rsidRDefault="00FB7B5B" w:rsidP="00E7214B">
            <w:pPr>
              <w:pStyle w:val="Table"/>
              <w:jc w:val="center"/>
              <w:rPr>
                <w:sz w:val="22"/>
                <w:szCs w:val="22"/>
              </w:rPr>
            </w:pPr>
            <w:r w:rsidRPr="00BD6BF7">
              <w:rPr>
                <w:sz w:val="22"/>
                <w:szCs w:val="22"/>
              </w:rPr>
              <w:t>J1 Body to Chassis</w:t>
            </w:r>
          </w:p>
          <w:p w:rsidR="00FB7B5B" w:rsidRPr="00BD6BF7" w:rsidRDefault="00FB7B5B" w:rsidP="00E7214B">
            <w:pPr>
              <w:pStyle w:val="Table"/>
              <w:jc w:val="center"/>
              <w:rPr>
                <w:sz w:val="22"/>
                <w:szCs w:val="22"/>
              </w:rPr>
            </w:pPr>
            <w:r w:rsidRPr="00BD6BF7">
              <w:rPr>
                <w:sz w:val="22"/>
                <w:szCs w:val="22"/>
              </w:rPr>
              <w:t>J2  Body to Chassis</w:t>
            </w:r>
          </w:p>
          <w:p w:rsidR="00FB7B5B" w:rsidRPr="00BD6BF7" w:rsidRDefault="00FB7B5B" w:rsidP="00E7214B">
            <w:pPr>
              <w:pStyle w:val="Table"/>
              <w:jc w:val="center"/>
              <w:rPr>
                <w:sz w:val="22"/>
                <w:szCs w:val="22"/>
              </w:rPr>
            </w:pPr>
            <w:r w:rsidRPr="00BD6BF7">
              <w:rPr>
                <w:sz w:val="22"/>
                <w:szCs w:val="22"/>
              </w:rPr>
              <w:t>J3  Body to Chassis</w:t>
            </w:r>
          </w:p>
        </w:tc>
        <w:tc>
          <w:tcPr>
            <w:tcW w:w="2211" w:type="dxa"/>
            <w:vAlign w:val="center"/>
          </w:tcPr>
          <w:p w:rsidR="00FB7B5B" w:rsidRPr="00BD6BF7" w:rsidRDefault="00E7214B" w:rsidP="00E7214B">
            <w:pPr>
              <w:pStyle w:val="Table"/>
              <w:jc w:val="center"/>
              <w:rPr>
                <w:rFonts w:cs="Arial"/>
                <w:sz w:val="22"/>
                <w:szCs w:val="22"/>
              </w:rPr>
            </w:pPr>
            <w:r w:rsidRPr="00BD6BF7">
              <w:rPr>
                <w:sz w:val="22"/>
                <w:szCs w:val="22"/>
              </w:rPr>
              <w:t>&lt;2m</w:t>
            </w:r>
            <w:r w:rsidRPr="00BD6BF7">
              <w:rPr>
                <w:rFonts w:cs="Arial"/>
                <w:sz w:val="22"/>
                <w:szCs w:val="22"/>
              </w:rPr>
              <w:t>Ω</w:t>
            </w:r>
          </w:p>
          <w:p w:rsidR="00E7214B" w:rsidRPr="00BD6BF7" w:rsidRDefault="00E7214B" w:rsidP="00E7214B">
            <w:pPr>
              <w:pStyle w:val="Table"/>
              <w:jc w:val="center"/>
              <w:rPr>
                <w:rFonts w:cs="Arial"/>
                <w:sz w:val="22"/>
                <w:szCs w:val="22"/>
              </w:rPr>
            </w:pPr>
            <w:r w:rsidRPr="00BD6BF7">
              <w:rPr>
                <w:sz w:val="22"/>
                <w:szCs w:val="22"/>
              </w:rPr>
              <w:t>&lt;2m</w:t>
            </w:r>
            <w:r w:rsidRPr="00BD6BF7">
              <w:rPr>
                <w:rFonts w:cs="Arial"/>
                <w:sz w:val="22"/>
                <w:szCs w:val="22"/>
              </w:rPr>
              <w:t>Ω</w:t>
            </w:r>
          </w:p>
          <w:p w:rsidR="00E7214B" w:rsidRPr="00BD6BF7" w:rsidRDefault="00E7214B" w:rsidP="00E7214B">
            <w:pPr>
              <w:pStyle w:val="Table"/>
              <w:jc w:val="center"/>
              <w:rPr>
                <w:rFonts w:cs="Arial"/>
                <w:sz w:val="22"/>
                <w:szCs w:val="22"/>
              </w:rPr>
            </w:pPr>
            <w:r w:rsidRPr="00BD6BF7">
              <w:rPr>
                <w:sz w:val="22"/>
                <w:szCs w:val="22"/>
              </w:rPr>
              <w:t>&lt;2m</w:t>
            </w:r>
            <w:r w:rsidRPr="00BD6BF7">
              <w:rPr>
                <w:rFonts w:cs="Arial"/>
                <w:sz w:val="22"/>
                <w:szCs w:val="22"/>
              </w:rPr>
              <w:t>Ω</w:t>
            </w:r>
          </w:p>
        </w:tc>
        <w:tc>
          <w:tcPr>
            <w:tcW w:w="1017" w:type="dxa"/>
            <w:vAlign w:val="center"/>
          </w:tcPr>
          <w:p w:rsidR="00FB7B5B" w:rsidRPr="00D672D3" w:rsidRDefault="00FB7B5B" w:rsidP="00272FA5">
            <w:pPr>
              <w:pStyle w:val="Table"/>
              <w:jc w:val="center"/>
              <w:rPr>
                <w:color w:val="000000"/>
                <w:sz w:val="22"/>
                <w:szCs w:val="22"/>
              </w:rPr>
            </w:pPr>
          </w:p>
        </w:tc>
        <w:tc>
          <w:tcPr>
            <w:tcW w:w="958" w:type="dxa"/>
            <w:vAlign w:val="center"/>
          </w:tcPr>
          <w:p w:rsidR="00FB7B5B" w:rsidRPr="00D672D3" w:rsidRDefault="00FB7B5B" w:rsidP="00272FA5">
            <w:pPr>
              <w:pStyle w:val="Table"/>
              <w:jc w:val="center"/>
              <w:rPr>
                <w:color w:val="000000"/>
                <w:sz w:val="22"/>
                <w:szCs w:val="22"/>
              </w:rPr>
            </w:pPr>
          </w:p>
        </w:tc>
      </w:tr>
      <w:tr w:rsidR="00FB7B5B" w:rsidRPr="00D672D3" w:rsidTr="002D6A8C">
        <w:trPr>
          <w:jc w:val="center"/>
        </w:trPr>
        <w:tc>
          <w:tcPr>
            <w:tcW w:w="882" w:type="dxa"/>
            <w:vAlign w:val="center"/>
          </w:tcPr>
          <w:p w:rsidR="00FB7B5B" w:rsidRDefault="00FB7B5B" w:rsidP="00272FA5">
            <w:pPr>
              <w:pStyle w:val="BodyText"/>
              <w:spacing w:before="60" w:after="60"/>
              <w:ind w:right="-108"/>
              <w:jc w:val="left"/>
              <w:rPr>
                <w:sz w:val="22"/>
                <w:szCs w:val="22"/>
              </w:rPr>
            </w:pPr>
            <w:r>
              <w:rPr>
                <w:sz w:val="22"/>
                <w:szCs w:val="22"/>
              </w:rPr>
              <w:t>7.2.1</w:t>
            </w:r>
          </w:p>
        </w:tc>
        <w:tc>
          <w:tcPr>
            <w:tcW w:w="2583" w:type="dxa"/>
            <w:vAlign w:val="center"/>
          </w:tcPr>
          <w:p w:rsidR="00FB7B5B" w:rsidRDefault="00FB7B5B" w:rsidP="00272FA5">
            <w:pPr>
              <w:pStyle w:val="Table"/>
              <w:rPr>
                <w:color w:val="000000"/>
                <w:sz w:val="22"/>
                <w:szCs w:val="22"/>
              </w:rPr>
            </w:pPr>
            <w:proofErr w:type="spellStart"/>
            <w:r>
              <w:rPr>
                <w:color w:val="000000"/>
                <w:sz w:val="22"/>
                <w:szCs w:val="22"/>
              </w:rPr>
              <w:t>CANbus</w:t>
            </w:r>
            <w:proofErr w:type="spellEnd"/>
            <w:r>
              <w:rPr>
                <w:color w:val="000000"/>
                <w:sz w:val="22"/>
                <w:szCs w:val="22"/>
              </w:rPr>
              <w:t xml:space="preserve"> Resis</w:t>
            </w:r>
            <w:r w:rsidR="003C3C01">
              <w:rPr>
                <w:color w:val="000000"/>
                <w:sz w:val="22"/>
                <w:szCs w:val="22"/>
              </w:rPr>
              <w:t>t</w:t>
            </w:r>
            <w:r>
              <w:rPr>
                <w:color w:val="000000"/>
                <w:sz w:val="22"/>
                <w:szCs w:val="22"/>
              </w:rPr>
              <w:t>ance Test</w:t>
            </w:r>
          </w:p>
        </w:tc>
        <w:tc>
          <w:tcPr>
            <w:tcW w:w="2693" w:type="dxa"/>
            <w:vAlign w:val="center"/>
          </w:tcPr>
          <w:p w:rsidR="00FB7B5B" w:rsidRDefault="00FB7B5B" w:rsidP="00E7214B">
            <w:pPr>
              <w:pStyle w:val="Table"/>
              <w:jc w:val="center"/>
              <w:rPr>
                <w:color w:val="000000"/>
                <w:sz w:val="22"/>
                <w:szCs w:val="22"/>
              </w:rPr>
            </w:pPr>
            <w:r>
              <w:rPr>
                <w:color w:val="000000"/>
                <w:sz w:val="22"/>
                <w:szCs w:val="22"/>
              </w:rPr>
              <w:t>J2.17 to J2.18</w:t>
            </w:r>
          </w:p>
        </w:tc>
        <w:tc>
          <w:tcPr>
            <w:tcW w:w="2211" w:type="dxa"/>
            <w:vAlign w:val="center"/>
          </w:tcPr>
          <w:p w:rsidR="00FB7B5B" w:rsidRDefault="00E7214B" w:rsidP="00E7214B">
            <w:pPr>
              <w:pStyle w:val="Table"/>
              <w:jc w:val="center"/>
              <w:rPr>
                <w:color w:val="000000"/>
                <w:sz w:val="22"/>
                <w:szCs w:val="22"/>
              </w:rPr>
            </w:pPr>
            <w:r w:rsidRPr="00BD6BF7">
              <w:rPr>
                <w:sz w:val="22"/>
                <w:szCs w:val="22"/>
              </w:rPr>
              <w:t>&gt;10K</w:t>
            </w:r>
            <w:r w:rsidRPr="00BD6BF7">
              <w:rPr>
                <w:rFonts w:cs="Arial"/>
                <w:sz w:val="22"/>
                <w:szCs w:val="22"/>
              </w:rPr>
              <w:t>Ω</w:t>
            </w:r>
          </w:p>
        </w:tc>
        <w:tc>
          <w:tcPr>
            <w:tcW w:w="1017" w:type="dxa"/>
            <w:vAlign w:val="center"/>
          </w:tcPr>
          <w:p w:rsidR="00FB7B5B" w:rsidRPr="00D672D3" w:rsidRDefault="00FB7B5B" w:rsidP="00272FA5">
            <w:pPr>
              <w:pStyle w:val="Table"/>
              <w:jc w:val="center"/>
              <w:rPr>
                <w:color w:val="000000"/>
                <w:sz w:val="22"/>
                <w:szCs w:val="22"/>
              </w:rPr>
            </w:pPr>
          </w:p>
        </w:tc>
        <w:tc>
          <w:tcPr>
            <w:tcW w:w="958" w:type="dxa"/>
            <w:vAlign w:val="center"/>
          </w:tcPr>
          <w:p w:rsidR="00FB7B5B" w:rsidRPr="00D672D3" w:rsidRDefault="00FB7B5B" w:rsidP="00272FA5">
            <w:pPr>
              <w:pStyle w:val="Table"/>
              <w:jc w:val="center"/>
              <w:rPr>
                <w:color w:val="000000"/>
                <w:sz w:val="22"/>
                <w:szCs w:val="22"/>
              </w:rPr>
            </w:pPr>
          </w:p>
        </w:tc>
      </w:tr>
      <w:tr w:rsidR="00FB7B5B" w:rsidRPr="00D672D3" w:rsidTr="002D6A8C">
        <w:trPr>
          <w:jc w:val="center"/>
        </w:trPr>
        <w:tc>
          <w:tcPr>
            <w:tcW w:w="882" w:type="dxa"/>
            <w:vAlign w:val="center"/>
          </w:tcPr>
          <w:p w:rsidR="00FB7B5B" w:rsidRPr="00D672D3" w:rsidRDefault="00FB7B5B" w:rsidP="00272FA5">
            <w:pPr>
              <w:pStyle w:val="BodyText"/>
              <w:spacing w:before="60" w:after="60"/>
              <w:ind w:right="-108"/>
              <w:jc w:val="left"/>
              <w:rPr>
                <w:sz w:val="22"/>
                <w:szCs w:val="22"/>
              </w:rPr>
            </w:pPr>
            <w:r>
              <w:rPr>
                <w:sz w:val="22"/>
                <w:szCs w:val="22"/>
              </w:rPr>
              <w:t>7.3</w:t>
            </w:r>
          </w:p>
        </w:tc>
        <w:tc>
          <w:tcPr>
            <w:tcW w:w="2583" w:type="dxa"/>
            <w:vAlign w:val="center"/>
          </w:tcPr>
          <w:p w:rsidR="00FB7B5B" w:rsidRPr="00D672D3" w:rsidRDefault="00FB7B5B" w:rsidP="00272FA5">
            <w:pPr>
              <w:pStyle w:val="Table"/>
              <w:rPr>
                <w:color w:val="000000"/>
                <w:sz w:val="22"/>
                <w:szCs w:val="22"/>
              </w:rPr>
            </w:pPr>
            <w:r>
              <w:rPr>
                <w:color w:val="000000"/>
                <w:sz w:val="22"/>
                <w:szCs w:val="22"/>
              </w:rPr>
              <w:t>Sealing Test</w:t>
            </w:r>
          </w:p>
        </w:tc>
        <w:tc>
          <w:tcPr>
            <w:tcW w:w="2693" w:type="dxa"/>
            <w:vAlign w:val="center"/>
          </w:tcPr>
          <w:p w:rsidR="00FB7B5B" w:rsidRPr="00570072" w:rsidRDefault="00FB7B5B" w:rsidP="00272FA5">
            <w:pPr>
              <w:pStyle w:val="Table"/>
              <w:jc w:val="center"/>
              <w:rPr>
                <w:color w:val="000000"/>
                <w:sz w:val="22"/>
                <w:szCs w:val="22"/>
              </w:rPr>
            </w:pPr>
            <w:r>
              <w:rPr>
                <w:color w:val="000000"/>
                <w:sz w:val="22"/>
                <w:szCs w:val="22"/>
              </w:rPr>
              <w:t>N/A</w:t>
            </w:r>
          </w:p>
        </w:tc>
        <w:tc>
          <w:tcPr>
            <w:tcW w:w="2211" w:type="dxa"/>
            <w:vAlign w:val="center"/>
          </w:tcPr>
          <w:p w:rsidR="00FB7B5B" w:rsidRPr="00570072" w:rsidRDefault="00FB7B5B" w:rsidP="00E7214B">
            <w:pPr>
              <w:pStyle w:val="Table"/>
              <w:jc w:val="center"/>
              <w:rPr>
                <w:color w:val="000000"/>
                <w:sz w:val="22"/>
                <w:szCs w:val="22"/>
              </w:rPr>
            </w:pPr>
            <w:r>
              <w:rPr>
                <w:color w:val="000000"/>
                <w:sz w:val="22"/>
                <w:szCs w:val="22"/>
              </w:rPr>
              <w:t>No leakage for specified condition</w:t>
            </w:r>
          </w:p>
        </w:tc>
        <w:tc>
          <w:tcPr>
            <w:tcW w:w="1017" w:type="dxa"/>
            <w:vAlign w:val="center"/>
          </w:tcPr>
          <w:p w:rsidR="00FB7B5B" w:rsidRPr="00D672D3" w:rsidRDefault="00FB7B5B" w:rsidP="00272FA5">
            <w:pPr>
              <w:pStyle w:val="Table"/>
              <w:jc w:val="center"/>
              <w:rPr>
                <w:color w:val="000000"/>
                <w:sz w:val="22"/>
                <w:szCs w:val="22"/>
              </w:rPr>
            </w:pPr>
          </w:p>
        </w:tc>
        <w:tc>
          <w:tcPr>
            <w:tcW w:w="958" w:type="dxa"/>
            <w:vAlign w:val="center"/>
          </w:tcPr>
          <w:p w:rsidR="00FB7B5B" w:rsidRPr="00D672D3" w:rsidRDefault="00FB7B5B" w:rsidP="00272FA5">
            <w:pPr>
              <w:pStyle w:val="Table"/>
              <w:jc w:val="center"/>
              <w:rPr>
                <w:color w:val="000000"/>
                <w:sz w:val="22"/>
                <w:szCs w:val="22"/>
              </w:rPr>
            </w:pPr>
          </w:p>
        </w:tc>
      </w:tr>
      <w:tr w:rsidR="00FB7B5B" w:rsidRPr="00D672D3" w:rsidTr="002D6A8C">
        <w:trPr>
          <w:jc w:val="center"/>
        </w:trPr>
        <w:tc>
          <w:tcPr>
            <w:tcW w:w="882" w:type="dxa"/>
            <w:vAlign w:val="center"/>
          </w:tcPr>
          <w:p w:rsidR="00FB7B5B" w:rsidRPr="00D672D3" w:rsidRDefault="00FB7B5B" w:rsidP="00272FA5">
            <w:pPr>
              <w:pStyle w:val="BodyText"/>
              <w:spacing w:before="60" w:after="60"/>
              <w:ind w:right="-108"/>
              <w:jc w:val="left"/>
              <w:rPr>
                <w:sz w:val="22"/>
                <w:szCs w:val="22"/>
              </w:rPr>
            </w:pPr>
            <w:r>
              <w:rPr>
                <w:sz w:val="22"/>
                <w:szCs w:val="22"/>
              </w:rPr>
              <w:t>7.4.1</w:t>
            </w:r>
          </w:p>
        </w:tc>
        <w:tc>
          <w:tcPr>
            <w:tcW w:w="2583" w:type="dxa"/>
            <w:vAlign w:val="center"/>
          </w:tcPr>
          <w:p w:rsidR="00FB7B5B" w:rsidRPr="00D672D3" w:rsidRDefault="00FB7B5B" w:rsidP="00272FA5">
            <w:pPr>
              <w:pStyle w:val="Table"/>
              <w:rPr>
                <w:color w:val="000000"/>
                <w:sz w:val="22"/>
                <w:szCs w:val="22"/>
              </w:rPr>
            </w:pPr>
            <w:r>
              <w:rPr>
                <w:color w:val="000000"/>
                <w:sz w:val="22"/>
                <w:szCs w:val="22"/>
              </w:rPr>
              <w:t>Serial RS-232 Communication Test</w:t>
            </w:r>
          </w:p>
        </w:tc>
        <w:tc>
          <w:tcPr>
            <w:tcW w:w="2693" w:type="dxa"/>
            <w:vAlign w:val="center"/>
          </w:tcPr>
          <w:p w:rsidR="00FB7B5B" w:rsidRPr="00570072" w:rsidRDefault="00FB7B5B" w:rsidP="00272FA5">
            <w:pPr>
              <w:pStyle w:val="Table"/>
              <w:jc w:val="center"/>
              <w:rPr>
                <w:color w:val="000000"/>
                <w:sz w:val="22"/>
                <w:szCs w:val="22"/>
              </w:rPr>
            </w:pPr>
            <w:r>
              <w:rPr>
                <w:color w:val="000000"/>
                <w:sz w:val="22"/>
                <w:szCs w:val="22"/>
              </w:rPr>
              <w:t>N/A</w:t>
            </w:r>
          </w:p>
        </w:tc>
        <w:tc>
          <w:tcPr>
            <w:tcW w:w="2211" w:type="dxa"/>
            <w:vAlign w:val="center"/>
          </w:tcPr>
          <w:p w:rsidR="00FB7B5B" w:rsidRPr="00570072" w:rsidRDefault="00FB7B5B" w:rsidP="00E7214B">
            <w:pPr>
              <w:pStyle w:val="Table"/>
              <w:jc w:val="center"/>
              <w:rPr>
                <w:color w:val="000000"/>
                <w:sz w:val="22"/>
                <w:szCs w:val="22"/>
              </w:rPr>
            </w:pPr>
            <w:r>
              <w:rPr>
                <w:color w:val="000000"/>
                <w:sz w:val="22"/>
                <w:szCs w:val="22"/>
              </w:rPr>
              <w:t xml:space="preserve">Communication </w:t>
            </w:r>
            <w:r w:rsidRPr="00570072">
              <w:rPr>
                <w:color w:val="000000"/>
                <w:sz w:val="22"/>
                <w:szCs w:val="22"/>
              </w:rPr>
              <w:t>verified</w:t>
            </w:r>
          </w:p>
        </w:tc>
        <w:tc>
          <w:tcPr>
            <w:tcW w:w="1017" w:type="dxa"/>
            <w:vAlign w:val="center"/>
          </w:tcPr>
          <w:p w:rsidR="00FB7B5B" w:rsidRPr="00D672D3" w:rsidRDefault="00FB7B5B" w:rsidP="00272FA5">
            <w:pPr>
              <w:pStyle w:val="Table"/>
              <w:jc w:val="center"/>
              <w:rPr>
                <w:color w:val="000000"/>
                <w:sz w:val="22"/>
                <w:szCs w:val="22"/>
              </w:rPr>
            </w:pPr>
          </w:p>
        </w:tc>
        <w:tc>
          <w:tcPr>
            <w:tcW w:w="958" w:type="dxa"/>
            <w:vAlign w:val="center"/>
          </w:tcPr>
          <w:p w:rsidR="00FB7B5B" w:rsidRPr="00D672D3" w:rsidRDefault="00FB7B5B" w:rsidP="00272FA5">
            <w:pPr>
              <w:pStyle w:val="Table"/>
              <w:jc w:val="center"/>
              <w:rPr>
                <w:color w:val="000000"/>
                <w:sz w:val="22"/>
                <w:szCs w:val="22"/>
              </w:rPr>
            </w:pPr>
          </w:p>
        </w:tc>
      </w:tr>
      <w:tr w:rsidR="00FB7B5B" w:rsidRPr="00D672D3" w:rsidTr="002D6A8C">
        <w:trPr>
          <w:jc w:val="center"/>
        </w:trPr>
        <w:tc>
          <w:tcPr>
            <w:tcW w:w="882" w:type="dxa"/>
            <w:vAlign w:val="center"/>
          </w:tcPr>
          <w:p w:rsidR="00FB7B5B" w:rsidRPr="00D672D3" w:rsidRDefault="00FB7B5B" w:rsidP="00272FA5">
            <w:pPr>
              <w:pStyle w:val="BodyText"/>
              <w:spacing w:before="60" w:after="60"/>
              <w:ind w:right="-108"/>
              <w:jc w:val="left"/>
              <w:rPr>
                <w:sz w:val="22"/>
                <w:szCs w:val="22"/>
              </w:rPr>
            </w:pPr>
            <w:r>
              <w:rPr>
                <w:sz w:val="22"/>
                <w:szCs w:val="22"/>
              </w:rPr>
              <w:t>7.4.2</w:t>
            </w:r>
          </w:p>
        </w:tc>
        <w:tc>
          <w:tcPr>
            <w:tcW w:w="2583" w:type="dxa"/>
            <w:vAlign w:val="center"/>
          </w:tcPr>
          <w:p w:rsidR="00FB7B5B" w:rsidRPr="00D672D3" w:rsidRDefault="00FB7B5B" w:rsidP="00272FA5">
            <w:pPr>
              <w:pStyle w:val="Table"/>
              <w:rPr>
                <w:color w:val="000000"/>
                <w:sz w:val="22"/>
                <w:szCs w:val="22"/>
              </w:rPr>
            </w:pPr>
            <w:r>
              <w:rPr>
                <w:color w:val="000000"/>
                <w:sz w:val="22"/>
                <w:szCs w:val="22"/>
              </w:rPr>
              <w:t>CAN Bus Communication Test</w:t>
            </w:r>
          </w:p>
        </w:tc>
        <w:tc>
          <w:tcPr>
            <w:tcW w:w="2693" w:type="dxa"/>
            <w:vAlign w:val="center"/>
          </w:tcPr>
          <w:p w:rsidR="00FB7B5B" w:rsidRPr="00570072" w:rsidRDefault="00FB7B5B" w:rsidP="00272FA5">
            <w:pPr>
              <w:pStyle w:val="Table"/>
              <w:jc w:val="center"/>
              <w:rPr>
                <w:color w:val="000000"/>
                <w:sz w:val="22"/>
                <w:szCs w:val="22"/>
              </w:rPr>
            </w:pPr>
            <w:r>
              <w:rPr>
                <w:color w:val="000000"/>
                <w:sz w:val="22"/>
                <w:szCs w:val="22"/>
              </w:rPr>
              <w:t>N/A</w:t>
            </w:r>
          </w:p>
        </w:tc>
        <w:tc>
          <w:tcPr>
            <w:tcW w:w="2211" w:type="dxa"/>
            <w:vAlign w:val="center"/>
          </w:tcPr>
          <w:p w:rsidR="00FB7B5B" w:rsidRPr="00570072" w:rsidRDefault="00FB7B5B" w:rsidP="00E7214B">
            <w:pPr>
              <w:pStyle w:val="Table"/>
              <w:jc w:val="center"/>
              <w:rPr>
                <w:color w:val="000000"/>
                <w:sz w:val="22"/>
                <w:szCs w:val="22"/>
              </w:rPr>
            </w:pPr>
            <w:r>
              <w:rPr>
                <w:color w:val="000000"/>
                <w:sz w:val="22"/>
                <w:szCs w:val="22"/>
              </w:rPr>
              <w:t xml:space="preserve">Communication </w:t>
            </w:r>
            <w:r w:rsidRPr="00570072">
              <w:rPr>
                <w:color w:val="000000"/>
                <w:sz w:val="22"/>
                <w:szCs w:val="22"/>
              </w:rPr>
              <w:t>verified</w:t>
            </w:r>
          </w:p>
        </w:tc>
        <w:tc>
          <w:tcPr>
            <w:tcW w:w="1017" w:type="dxa"/>
            <w:vAlign w:val="center"/>
          </w:tcPr>
          <w:p w:rsidR="00FB7B5B" w:rsidRPr="00D672D3" w:rsidRDefault="00FB7B5B" w:rsidP="00272FA5">
            <w:pPr>
              <w:pStyle w:val="Table"/>
              <w:jc w:val="center"/>
              <w:rPr>
                <w:color w:val="000000"/>
                <w:sz w:val="22"/>
                <w:szCs w:val="22"/>
              </w:rPr>
            </w:pPr>
          </w:p>
        </w:tc>
        <w:tc>
          <w:tcPr>
            <w:tcW w:w="958" w:type="dxa"/>
            <w:vAlign w:val="center"/>
          </w:tcPr>
          <w:p w:rsidR="00FB7B5B" w:rsidRPr="00D672D3" w:rsidRDefault="00FB7B5B" w:rsidP="00272FA5">
            <w:pPr>
              <w:pStyle w:val="Table"/>
              <w:jc w:val="center"/>
              <w:rPr>
                <w:color w:val="000000"/>
                <w:sz w:val="22"/>
                <w:szCs w:val="22"/>
              </w:rPr>
            </w:pPr>
          </w:p>
        </w:tc>
      </w:tr>
      <w:tr w:rsidR="00FB7B5B" w:rsidRPr="00D672D3" w:rsidTr="002D6A8C">
        <w:trPr>
          <w:jc w:val="center"/>
        </w:trPr>
        <w:tc>
          <w:tcPr>
            <w:tcW w:w="882" w:type="dxa"/>
            <w:vAlign w:val="center"/>
          </w:tcPr>
          <w:p w:rsidR="00FB7B5B" w:rsidRPr="00D672D3" w:rsidRDefault="00FB7B5B" w:rsidP="00272FA5">
            <w:pPr>
              <w:pStyle w:val="BodyText"/>
              <w:spacing w:before="60" w:after="60"/>
              <w:ind w:right="-108"/>
              <w:jc w:val="left"/>
              <w:rPr>
                <w:sz w:val="22"/>
                <w:szCs w:val="22"/>
              </w:rPr>
            </w:pPr>
            <w:r>
              <w:rPr>
                <w:sz w:val="22"/>
                <w:szCs w:val="22"/>
              </w:rPr>
              <w:t>7.5.1</w:t>
            </w:r>
          </w:p>
        </w:tc>
        <w:tc>
          <w:tcPr>
            <w:tcW w:w="2583" w:type="dxa"/>
            <w:vAlign w:val="center"/>
          </w:tcPr>
          <w:p w:rsidR="00FB7B5B" w:rsidRPr="00D672D3" w:rsidRDefault="00FB7B5B" w:rsidP="00272FA5">
            <w:pPr>
              <w:pStyle w:val="Table"/>
              <w:rPr>
                <w:color w:val="000000"/>
                <w:sz w:val="22"/>
                <w:szCs w:val="22"/>
              </w:rPr>
            </w:pPr>
            <w:r>
              <w:rPr>
                <w:color w:val="000000"/>
                <w:sz w:val="22"/>
                <w:szCs w:val="22"/>
              </w:rPr>
              <w:t>Reverse Polarity Test</w:t>
            </w:r>
          </w:p>
        </w:tc>
        <w:tc>
          <w:tcPr>
            <w:tcW w:w="2693" w:type="dxa"/>
            <w:vAlign w:val="center"/>
          </w:tcPr>
          <w:p w:rsidR="00FB7B5B" w:rsidRPr="00D672D3" w:rsidRDefault="00FB7B5B" w:rsidP="00E7214B">
            <w:pPr>
              <w:pStyle w:val="Table"/>
              <w:jc w:val="center"/>
              <w:rPr>
                <w:color w:val="000000"/>
                <w:sz w:val="22"/>
                <w:szCs w:val="22"/>
              </w:rPr>
            </w:pPr>
            <w:r>
              <w:rPr>
                <w:color w:val="000000"/>
                <w:sz w:val="22"/>
                <w:szCs w:val="22"/>
              </w:rPr>
              <w:t>DC Input Current</w:t>
            </w:r>
          </w:p>
        </w:tc>
        <w:tc>
          <w:tcPr>
            <w:tcW w:w="2211" w:type="dxa"/>
            <w:vAlign w:val="center"/>
          </w:tcPr>
          <w:p w:rsidR="00FB7B5B" w:rsidRPr="00D672D3" w:rsidRDefault="00E7214B" w:rsidP="00E7214B">
            <w:pPr>
              <w:pStyle w:val="Table"/>
              <w:jc w:val="center"/>
              <w:rPr>
                <w:color w:val="000000"/>
                <w:sz w:val="22"/>
                <w:szCs w:val="22"/>
              </w:rPr>
            </w:pPr>
            <w:r w:rsidRPr="00D672D3">
              <w:rPr>
                <w:color w:val="000000"/>
                <w:sz w:val="22"/>
                <w:szCs w:val="22"/>
              </w:rPr>
              <w:t xml:space="preserve">&lt; </w:t>
            </w:r>
            <w:r>
              <w:rPr>
                <w:color w:val="000000"/>
                <w:sz w:val="22"/>
                <w:szCs w:val="22"/>
              </w:rPr>
              <w:t>1</w:t>
            </w:r>
            <w:r w:rsidRPr="00D672D3">
              <w:rPr>
                <w:color w:val="000000"/>
                <w:sz w:val="22"/>
                <w:szCs w:val="22"/>
              </w:rPr>
              <w:t xml:space="preserve"> mA</w:t>
            </w:r>
          </w:p>
        </w:tc>
        <w:tc>
          <w:tcPr>
            <w:tcW w:w="1017" w:type="dxa"/>
            <w:vAlign w:val="center"/>
          </w:tcPr>
          <w:p w:rsidR="00FB7B5B" w:rsidRPr="00D672D3" w:rsidRDefault="00FB7B5B" w:rsidP="00272FA5">
            <w:pPr>
              <w:pStyle w:val="Table"/>
              <w:jc w:val="center"/>
              <w:rPr>
                <w:color w:val="000000"/>
                <w:sz w:val="22"/>
                <w:szCs w:val="22"/>
              </w:rPr>
            </w:pPr>
          </w:p>
        </w:tc>
        <w:tc>
          <w:tcPr>
            <w:tcW w:w="958" w:type="dxa"/>
            <w:vAlign w:val="center"/>
          </w:tcPr>
          <w:p w:rsidR="00FB7B5B" w:rsidRPr="00D672D3" w:rsidRDefault="00FB7B5B" w:rsidP="00272FA5">
            <w:pPr>
              <w:pStyle w:val="Table"/>
              <w:jc w:val="center"/>
              <w:rPr>
                <w:color w:val="000000"/>
                <w:sz w:val="22"/>
                <w:szCs w:val="22"/>
              </w:rPr>
            </w:pPr>
          </w:p>
        </w:tc>
      </w:tr>
      <w:tr w:rsidR="00FB7B5B" w:rsidRPr="00D672D3" w:rsidTr="002D6A8C">
        <w:trPr>
          <w:jc w:val="center"/>
        </w:trPr>
        <w:tc>
          <w:tcPr>
            <w:tcW w:w="882" w:type="dxa"/>
            <w:vAlign w:val="center"/>
          </w:tcPr>
          <w:p w:rsidR="00FB7B5B" w:rsidRPr="00D672D3" w:rsidRDefault="00FB7B5B" w:rsidP="00272FA5">
            <w:pPr>
              <w:pStyle w:val="BodyText"/>
              <w:spacing w:before="60" w:after="60"/>
              <w:ind w:right="-108"/>
              <w:jc w:val="left"/>
              <w:rPr>
                <w:sz w:val="22"/>
                <w:szCs w:val="22"/>
              </w:rPr>
            </w:pPr>
            <w:r>
              <w:rPr>
                <w:sz w:val="22"/>
                <w:szCs w:val="22"/>
              </w:rPr>
              <w:t>7.5.2</w:t>
            </w:r>
          </w:p>
        </w:tc>
        <w:tc>
          <w:tcPr>
            <w:tcW w:w="2583" w:type="dxa"/>
            <w:vAlign w:val="center"/>
          </w:tcPr>
          <w:p w:rsidR="00FB7B5B" w:rsidRPr="00D672D3" w:rsidRDefault="00FB7B5B" w:rsidP="00272FA5">
            <w:pPr>
              <w:pStyle w:val="Table"/>
              <w:rPr>
                <w:color w:val="000000"/>
                <w:sz w:val="22"/>
                <w:szCs w:val="22"/>
              </w:rPr>
            </w:pPr>
            <w:r>
              <w:rPr>
                <w:color w:val="000000"/>
                <w:sz w:val="22"/>
                <w:szCs w:val="22"/>
              </w:rPr>
              <w:t>Enable Test</w:t>
            </w:r>
          </w:p>
        </w:tc>
        <w:tc>
          <w:tcPr>
            <w:tcW w:w="2693" w:type="dxa"/>
            <w:vAlign w:val="center"/>
          </w:tcPr>
          <w:p w:rsidR="00BD313E" w:rsidRPr="00BD6BF7" w:rsidRDefault="00BD313E" w:rsidP="00BD313E">
            <w:pPr>
              <w:pStyle w:val="Table"/>
              <w:jc w:val="center"/>
              <w:rPr>
                <w:sz w:val="22"/>
                <w:szCs w:val="22"/>
              </w:rPr>
            </w:pPr>
          </w:p>
          <w:p w:rsidR="00FB7B5B" w:rsidRPr="00BD6BF7" w:rsidRDefault="00FB7B5B" w:rsidP="005D7661">
            <w:pPr>
              <w:pStyle w:val="Table"/>
              <w:jc w:val="center"/>
              <w:rPr>
                <w:sz w:val="24"/>
                <w:szCs w:val="24"/>
              </w:rPr>
            </w:pPr>
            <w:r w:rsidRPr="00BD6BF7">
              <w:rPr>
                <w:sz w:val="22"/>
                <w:szCs w:val="22"/>
              </w:rPr>
              <w:t>Fan Speed</w:t>
            </w:r>
            <w:r w:rsidR="00BD313E" w:rsidRPr="00BD6BF7">
              <w:rPr>
                <w:sz w:val="22"/>
                <w:szCs w:val="22"/>
              </w:rPr>
              <w:t xml:space="preserve"> at </w:t>
            </w:r>
            <w:r w:rsidR="005D7661" w:rsidRPr="00BD6BF7">
              <w:rPr>
                <w:sz w:val="24"/>
                <w:szCs w:val="24"/>
              </w:rPr>
              <w:t xml:space="preserve">Opened </w:t>
            </w:r>
            <w:r w:rsidR="00BD313E" w:rsidRPr="00BD6BF7">
              <w:rPr>
                <w:sz w:val="24"/>
                <w:szCs w:val="24"/>
              </w:rPr>
              <w:t>Enable</w:t>
            </w:r>
            <w:r w:rsidR="005D7661" w:rsidRPr="00BD6BF7">
              <w:rPr>
                <w:sz w:val="24"/>
                <w:szCs w:val="24"/>
              </w:rPr>
              <w:t xml:space="preserve"> </w:t>
            </w:r>
          </w:p>
          <w:p w:rsidR="00BD313E" w:rsidRPr="00BD6BF7" w:rsidRDefault="00BD313E" w:rsidP="00BD313E">
            <w:pPr>
              <w:pStyle w:val="Table"/>
              <w:jc w:val="center"/>
              <w:rPr>
                <w:sz w:val="22"/>
                <w:szCs w:val="22"/>
              </w:rPr>
            </w:pPr>
          </w:p>
          <w:p w:rsidR="00FB7B5B" w:rsidRPr="00BD6BF7" w:rsidRDefault="00BD313E" w:rsidP="005D7661">
            <w:pPr>
              <w:pStyle w:val="Table"/>
              <w:jc w:val="center"/>
              <w:rPr>
                <w:sz w:val="24"/>
                <w:szCs w:val="24"/>
              </w:rPr>
            </w:pPr>
            <w:r w:rsidRPr="00BD6BF7">
              <w:rPr>
                <w:sz w:val="22"/>
                <w:szCs w:val="22"/>
              </w:rPr>
              <w:t xml:space="preserve">Fan Speed at </w:t>
            </w:r>
            <w:r w:rsidR="005D7661" w:rsidRPr="00BD6BF7">
              <w:rPr>
                <w:sz w:val="22"/>
                <w:szCs w:val="22"/>
              </w:rPr>
              <w:t xml:space="preserve">Closed </w:t>
            </w:r>
            <w:r w:rsidRPr="00BD6BF7">
              <w:rPr>
                <w:sz w:val="24"/>
                <w:szCs w:val="24"/>
              </w:rPr>
              <w:t>Enable</w:t>
            </w:r>
            <w:r w:rsidR="005D7661" w:rsidRPr="00BD6BF7">
              <w:rPr>
                <w:sz w:val="24"/>
                <w:szCs w:val="24"/>
              </w:rPr>
              <w:t xml:space="preserve"> </w:t>
            </w:r>
          </w:p>
        </w:tc>
        <w:tc>
          <w:tcPr>
            <w:tcW w:w="2211" w:type="dxa"/>
            <w:vAlign w:val="center"/>
          </w:tcPr>
          <w:p w:rsidR="00BD313E" w:rsidRPr="00BD6BF7" w:rsidRDefault="00BD313E" w:rsidP="00BD313E">
            <w:pPr>
              <w:pStyle w:val="Table"/>
              <w:jc w:val="center"/>
              <w:rPr>
                <w:sz w:val="22"/>
                <w:szCs w:val="22"/>
              </w:rPr>
            </w:pPr>
            <w:r w:rsidRPr="00BD6BF7">
              <w:rPr>
                <w:sz w:val="22"/>
                <w:szCs w:val="22"/>
              </w:rPr>
              <w:t xml:space="preserve">0 </w:t>
            </w:r>
            <w:smartTag w:uri="urn:schemas-microsoft-com:office:smarttags" w:element="stockticker">
              <w:r w:rsidRPr="00BD6BF7">
                <w:rPr>
                  <w:sz w:val="22"/>
                  <w:szCs w:val="22"/>
                </w:rPr>
                <w:t>RPM</w:t>
              </w:r>
            </w:smartTag>
          </w:p>
          <w:p w:rsidR="00BD313E" w:rsidRPr="00BD6BF7" w:rsidRDefault="00BD313E" w:rsidP="00BD313E">
            <w:pPr>
              <w:pStyle w:val="Table"/>
              <w:jc w:val="center"/>
              <w:rPr>
                <w:sz w:val="22"/>
                <w:szCs w:val="22"/>
              </w:rPr>
            </w:pPr>
          </w:p>
          <w:p w:rsidR="005D7661" w:rsidRPr="00BD6BF7" w:rsidRDefault="005D7661" w:rsidP="00BD313E">
            <w:pPr>
              <w:pStyle w:val="Table"/>
              <w:jc w:val="center"/>
              <w:rPr>
                <w:sz w:val="22"/>
                <w:szCs w:val="22"/>
              </w:rPr>
            </w:pPr>
          </w:p>
          <w:p w:rsidR="00BD313E" w:rsidRPr="00BD6BF7" w:rsidRDefault="00BD313E" w:rsidP="00BD313E">
            <w:pPr>
              <w:pStyle w:val="Table"/>
              <w:jc w:val="center"/>
              <w:rPr>
                <w:sz w:val="22"/>
                <w:szCs w:val="22"/>
              </w:rPr>
            </w:pPr>
            <w:r w:rsidRPr="00BD6BF7">
              <w:rPr>
                <w:sz w:val="22"/>
                <w:szCs w:val="22"/>
              </w:rPr>
              <w:t xml:space="preserve">6000 </w:t>
            </w:r>
            <w:r w:rsidRPr="00BD6BF7">
              <w:rPr>
                <w:rFonts w:cs="Arial"/>
                <w:sz w:val="22"/>
                <w:szCs w:val="22"/>
              </w:rPr>
              <w:t>± 200</w:t>
            </w:r>
            <w:r w:rsidRPr="00BD6BF7">
              <w:rPr>
                <w:sz w:val="22"/>
                <w:szCs w:val="22"/>
              </w:rPr>
              <w:t xml:space="preserve"> RPM</w:t>
            </w:r>
          </w:p>
        </w:tc>
        <w:tc>
          <w:tcPr>
            <w:tcW w:w="1017" w:type="dxa"/>
            <w:vAlign w:val="center"/>
          </w:tcPr>
          <w:p w:rsidR="00FB7B5B" w:rsidRPr="00D672D3" w:rsidRDefault="00FB7B5B" w:rsidP="00272FA5">
            <w:pPr>
              <w:pStyle w:val="Table"/>
              <w:jc w:val="center"/>
              <w:rPr>
                <w:color w:val="000000"/>
                <w:sz w:val="22"/>
                <w:szCs w:val="22"/>
              </w:rPr>
            </w:pPr>
          </w:p>
        </w:tc>
        <w:tc>
          <w:tcPr>
            <w:tcW w:w="958" w:type="dxa"/>
            <w:vAlign w:val="center"/>
          </w:tcPr>
          <w:p w:rsidR="00FB7B5B" w:rsidRPr="00D672D3" w:rsidRDefault="00FB7B5B" w:rsidP="00272FA5">
            <w:pPr>
              <w:pStyle w:val="Table"/>
              <w:jc w:val="center"/>
              <w:rPr>
                <w:color w:val="000000"/>
                <w:sz w:val="22"/>
                <w:szCs w:val="22"/>
              </w:rPr>
            </w:pPr>
          </w:p>
        </w:tc>
      </w:tr>
      <w:tr w:rsidR="00BA47DE" w:rsidRPr="00D672D3" w:rsidTr="002D6A8C">
        <w:trPr>
          <w:jc w:val="center"/>
        </w:trPr>
        <w:tc>
          <w:tcPr>
            <w:tcW w:w="882" w:type="dxa"/>
            <w:vAlign w:val="center"/>
          </w:tcPr>
          <w:p w:rsidR="00BA47DE" w:rsidRDefault="00BD313E" w:rsidP="00272FA5">
            <w:pPr>
              <w:pStyle w:val="BodyText"/>
              <w:spacing w:before="60" w:after="60"/>
              <w:ind w:right="-108"/>
              <w:jc w:val="left"/>
              <w:rPr>
                <w:sz w:val="22"/>
                <w:szCs w:val="22"/>
              </w:rPr>
            </w:pPr>
            <w:r>
              <w:rPr>
                <w:sz w:val="22"/>
                <w:szCs w:val="22"/>
              </w:rPr>
              <w:lastRenderedPageBreak/>
              <w:t>7.5.2</w:t>
            </w:r>
          </w:p>
        </w:tc>
        <w:tc>
          <w:tcPr>
            <w:tcW w:w="2583" w:type="dxa"/>
            <w:vAlign w:val="center"/>
          </w:tcPr>
          <w:p w:rsidR="00BA47DE" w:rsidRPr="00BD6BF7" w:rsidRDefault="00BA47DE" w:rsidP="00272FA5">
            <w:pPr>
              <w:pStyle w:val="Table"/>
              <w:rPr>
                <w:sz w:val="22"/>
                <w:szCs w:val="22"/>
              </w:rPr>
            </w:pPr>
            <w:r w:rsidRPr="00BD6BF7">
              <w:rPr>
                <w:sz w:val="22"/>
                <w:szCs w:val="22"/>
              </w:rPr>
              <w:t>Motor Rotation Direction</w:t>
            </w:r>
          </w:p>
        </w:tc>
        <w:tc>
          <w:tcPr>
            <w:tcW w:w="2693" w:type="dxa"/>
            <w:vAlign w:val="center"/>
          </w:tcPr>
          <w:p w:rsidR="00BA47DE" w:rsidRPr="00BD6BF7" w:rsidRDefault="00BD313E" w:rsidP="00E7214B">
            <w:pPr>
              <w:pStyle w:val="Table"/>
              <w:jc w:val="center"/>
              <w:rPr>
                <w:sz w:val="22"/>
                <w:szCs w:val="22"/>
              </w:rPr>
            </w:pPr>
            <w:r w:rsidRPr="00BD6BF7">
              <w:rPr>
                <w:sz w:val="22"/>
                <w:szCs w:val="22"/>
              </w:rPr>
              <w:t>Rotation Direction</w:t>
            </w:r>
          </w:p>
        </w:tc>
        <w:tc>
          <w:tcPr>
            <w:tcW w:w="2211" w:type="dxa"/>
            <w:vAlign w:val="center"/>
          </w:tcPr>
          <w:p w:rsidR="00BA47DE" w:rsidRPr="00BD6BF7" w:rsidRDefault="00BD313E" w:rsidP="00E7214B">
            <w:pPr>
              <w:pStyle w:val="Table"/>
              <w:jc w:val="center"/>
              <w:rPr>
                <w:sz w:val="22"/>
                <w:szCs w:val="22"/>
              </w:rPr>
            </w:pPr>
            <w:r w:rsidRPr="00BD6BF7">
              <w:rPr>
                <w:sz w:val="24"/>
                <w:szCs w:val="24"/>
              </w:rPr>
              <w:t>Counter-clockwise (Inlet)</w:t>
            </w:r>
          </w:p>
        </w:tc>
        <w:tc>
          <w:tcPr>
            <w:tcW w:w="1017" w:type="dxa"/>
            <w:vAlign w:val="center"/>
          </w:tcPr>
          <w:p w:rsidR="00BA47DE" w:rsidRPr="00D672D3" w:rsidRDefault="00BA47DE" w:rsidP="00272FA5">
            <w:pPr>
              <w:pStyle w:val="Table"/>
              <w:jc w:val="center"/>
              <w:rPr>
                <w:color w:val="000000"/>
                <w:sz w:val="22"/>
                <w:szCs w:val="22"/>
              </w:rPr>
            </w:pPr>
          </w:p>
        </w:tc>
        <w:tc>
          <w:tcPr>
            <w:tcW w:w="958" w:type="dxa"/>
            <w:vAlign w:val="center"/>
          </w:tcPr>
          <w:p w:rsidR="00BA47DE" w:rsidRPr="00D672D3" w:rsidRDefault="00BA47DE" w:rsidP="00272FA5">
            <w:pPr>
              <w:pStyle w:val="Table"/>
              <w:jc w:val="center"/>
              <w:rPr>
                <w:color w:val="000000"/>
                <w:sz w:val="22"/>
                <w:szCs w:val="22"/>
              </w:rPr>
            </w:pPr>
          </w:p>
        </w:tc>
      </w:tr>
      <w:tr w:rsidR="00FB7B5B" w:rsidRPr="00D672D3" w:rsidTr="002D6A8C">
        <w:trPr>
          <w:jc w:val="center"/>
        </w:trPr>
        <w:tc>
          <w:tcPr>
            <w:tcW w:w="882" w:type="dxa"/>
            <w:vAlign w:val="center"/>
          </w:tcPr>
          <w:p w:rsidR="00FB7B5B" w:rsidRDefault="00FB7B5B" w:rsidP="0008010C">
            <w:pPr>
              <w:pStyle w:val="BodyText"/>
              <w:spacing w:before="60" w:after="60"/>
              <w:ind w:right="-108"/>
              <w:jc w:val="left"/>
              <w:rPr>
                <w:sz w:val="22"/>
                <w:szCs w:val="22"/>
              </w:rPr>
            </w:pPr>
            <w:r>
              <w:rPr>
                <w:sz w:val="22"/>
                <w:szCs w:val="22"/>
              </w:rPr>
              <w:t>7.5.3</w:t>
            </w:r>
          </w:p>
        </w:tc>
        <w:tc>
          <w:tcPr>
            <w:tcW w:w="2583" w:type="dxa"/>
            <w:vAlign w:val="center"/>
          </w:tcPr>
          <w:p w:rsidR="00FB7B5B" w:rsidRDefault="00FB7B5B" w:rsidP="00272FA5">
            <w:pPr>
              <w:pStyle w:val="Table"/>
              <w:rPr>
                <w:color w:val="000000"/>
                <w:sz w:val="22"/>
                <w:szCs w:val="22"/>
              </w:rPr>
            </w:pPr>
          </w:p>
          <w:p w:rsidR="00FB7B5B" w:rsidRDefault="00FB7B5B" w:rsidP="00272FA5">
            <w:pPr>
              <w:pStyle w:val="Table"/>
              <w:rPr>
                <w:color w:val="000000"/>
                <w:sz w:val="22"/>
                <w:szCs w:val="22"/>
              </w:rPr>
            </w:pPr>
            <w:r>
              <w:rPr>
                <w:color w:val="000000"/>
                <w:sz w:val="22"/>
                <w:szCs w:val="22"/>
              </w:rPr>
              <w:t xml:space="preserve">Stop Time Test </w:t>
            </w:r>
          </w:p>
          <w:p w:rsidR="00FB7B5B" w:rsidRDefault="00FB7B5B" w:rsidP="00272FA5">
            <w:pPr>
              <w:pStyle w:val="Table"/>
              <w:rPr>
                <w:color w:val="000000"/>
                <w:sz w:val="22"/>
                <w:szCs w:val="22"/>
              </w:rPr>
            </w:pPr>
          </w:p>
        </w:tc>
        <w:tc>
          <w:tcPr>
            <w:tcW w:w="2693" w:type="dxa"/>
            <w:vAlign w:val="center"/>
          </w:tcPr>
          <w:p w:rsidR="00FB7B5B" w:rsidRDefault="00FB7B5B" w:rsidP="00272FA5">
            <w:pPr>
              <w:pStyle w:val="Table"/>
              <w:rPr>
                <w:color w:val="000000"/>
                <w:sz w:val="22"/>
                <w:szCs w:val="22"/>
              </w:rPr>
            </w:pPr>
            <w:r>
              <w:rPr>
                <w:color w:val="000000"/>
                <w:sz w:val="22"/>
                <w:szCs w:val="22"/>
              </w:rPr>
              <w:t>Motor Stop time</w:t>
            </w:r>
          </w:p>
        </w:tc>
        <w:tc>
          <w:tcPr>
            <w:tcW w:w="2211" w:type="dxa"/>
            <w:vAlign w:val="center"/>
          </w:tcPr>
          <w:p w:rsidR="00FB7B5B" w:rsidRDefault="00FB7B5B" w:rsidP="00E7214B">
            <w:pPr>
              <w:pStyle w:val="Table"/>
              <w:jc w:val="center"/>
              <w:rPr>
                <w:color w:val="000000"/>
                <w:sz w:val="22"/>
                <w:szCs w:val="22"/>
              </w:rPr>
            </w:pPr>
            <w:r>
              <w:rPr>
                <w:color w:val="000000"/>
                <w:sz w:val="22"/>
                <w:szCs w:val="22"/>
              </w:rPr>
              <w:t>&lt;  50 sec</w:t>
            </w:r>
          </w:p>
        </w:tc>
        <w:tc>
          <w:tcPr>
            <w:tcW w:w="1017" w:type="dxa"/>
            <w:vAlign w:val="center"/>
          </w:tcPr>
          <w:p w:rsidR="00FB7B5B" w:rsidRPr="00D672D3" w:rsidRDefault="00FB7B5B" w:rsidP="00272FA5">
            <w:pPr>
              <w:pStyle w:val="Table"/>
              <w:jc w:val="center"/>
              <w:rPr>
                <w:color w:val="000000"/>
                <w:sz w:val="22"/>
                <w:szCs w:val="22"/>
              </w:rPr>
            </w:pPr>
          </w:p>
        </w:tc>
        <w:tc>
          <w:tcPr>
            <w:tcW w:w="958" w:type="dxa"/>
            <w:vAlign w:val="center"/>
          </w:tcPr>
          <w:p w:rsidR="00FB7B5B" w:rsidRPr="00D672D3" w:rsidRDefault="00FB7B5B" w:rsidP="00272FA5">
            <w:pPr>
              <w:pStyle w:val="Table"/>
              <w:jc w:val="center"/>
              <w:rPr>
                <w:color w:val="000000"/>
                <w:sz w:val="22"/>
                <w:szCs w:val="22"/>
              </w:rPr>
            </w:pPr>
          </w:p>
        </w:tc>
      </w:tr>
      <w:tr w:rsidR="00FB7B5B" w:rsidRPr="00D672D3" w:rsidTr="002D6A8C">
        <w:trPr>
          <w:jc w:val="center"/>
        </w:trPr>
        <w:tc>
          <w:tcPr>
            <w:tcW w:w="882" w:type="dxa"/>
            <w:vAlign w:val="center"/>
          </w:tcPr>
          <w:p w:rsidR="00FB7B5B" w:rsidRPr="00D672D3" w:rsidRDefault="00FB7B5B" w:rsidP="0008010C">
            <w:pPr>
              <w:pStyle w:val="BodyText"/>
              <w:spacing w:before="60" w:after="60"/>
              <w:ind w:right="-108"/>
              <w:jc w:val="left"/>
              <w:rPr>
                <w:sz w:val="22"/>
                <w:szCs w:val="22"/>
              </w:rPr>
            </w:pPr>
            <w:r>
              <w:rPr>
                <w:sz w:val="22"/>
                <w:szCs w:val="22"/>
              </w:rPr>
              <w:t>7.5.4</w:t>
            </w:r>
          </w:p>
        </w:tc>
        <w:tc>
          <w:tcPr>
            <w:tcW w:w="2583" w:type="dxa"/>
            <w:vAlign w:val="center"/>
          </w:tcPr>
          <w:p w:rsidR="00FB7B5B" w:rsidRPr="00D672D3" w:rsidRDefault="00FB7B5B" w:rsidP="00272FA5">
            <w:pPr>
              <w:pStyle w:val="Table"/>
              <w:rPr>
                <w:color w:val="000000"/>
                <w:sz w:val="22"/>
                <w:szCs w:val="22"/>
              </w:rPr>
            </w:pPr>
            <w:r>
              <w:rPr>
                <w:color w:val="000000"/>
                <w:sz w:val="22"/>
                <w:szCs w:val="22"/>
              </w:rPr>
              <w:t>Speed Command Test</w:t>
            </w:r>
          </w:p>
        </w:tc>
        <w:tc>
          <w:tcPr>
            <w:tcW w:w="2693" w:type="dxa"/>
            <w:vAlign w:val="center"/>
          </w:tcPr>
          <w:p w:rsidR="00FB7B5B" w:rsidRPr="00D672D3" w:rsidRDefault="00FB7B5B" w:rsidP="00272FA5">
            <w:pPr>
              <w:pStyle w:val="Table"/>
              <w:rPr>
                <w:color w:val="000000"/>
                <w:sz w:val="22"/>
                <w:szCs w:val="22"/>
              </w:rPr>
            </w:pPr>
            <w:r>
              <w:rPr>
                <w:color w:val="000000"/>
                <w:sz w:val="22"/>
                <w:szCs w:val="22"/>
              </w:rPr>
              <w:t>Fan Speed</w:t>
            </w:r>
          </w:p>
        </w:tc>
        <w:tc>
          <w:tcPr>
            <w:tcW w:w="2211" w:type="dxa"/>
            <w:vAlign w:val="center"/>
          </w:tcPr>
          <w:p w:rsidR="00FB7B5B" w:rsidRPr="00BD6BF7" w:rsidRDefault="00D35E5B" w:rsidP="00E7214B">
            <w:pPr>
              <w:pStyle w:val="Table"/>
              <w:jc w:val="center"/>
              <w:rPr>
                <w:sz w:val="24"/>
                <w:szCs w:val="24"/>
              </w:rPr>
            </w:pPr>
            <w:r w:rsidRPr="00BD6BF7">
              <w:rPr>
                <w:sz w:val="24"/>
                <w:szCs w:val="24"/>
              </w:rPr>
              <w:t xml:space="preserve">6000 </w:t>
            </w:r>
            <w:r w:rsidRPr="00BD6BF7">
              <w:rPr>
                <w:rFonts w:cs="Arial"/>
                <w:sz w:val="24"/>
                <w:szCs w:val="24"/>
              </w:rPr>
              <w:t>±</w:t>
            </w:r>
            <w:r w:rsidRPr="00BD6BF7">
              <w:rPr>
                <w:sz w:val="24"/>
                <w:szCs w:val="24"/>
              </w:rPr>
              <w:t xml:space="preserve"> 200 rpm</w:t>
            </w:r>
          </w:p>
          <w:p w:rsidR="00D35E5B" w:rsidRPr="00BD6BF7" w:rsidRDefault="00D35E5B" w:rsidP="00E7214B">
            <w:pPr>
              <w:pStyle w:val="Table"/>
              <w:jc w:val="center"/>
              <w:rPr>
                <w:sz w:val="24"/>
                <w:szCs w:val="24"/>
              </w:rPr>
            </w:pPr>
            <w:r w:rsidRPr="00BD6BF7">
              <w:rPr>
                <w:sz w:val="24"/>
                <w:szCs w:val="24"/>
              </w:rPr>
              <w:t xml:space="preserve">9000 </w:t>
            </w:r>
            <w:r w:rsidRPr="00BD6BF7">
              <w:rPr>
                <w:rFonts w:cs="Arial"/>
                <w:sz w:val="24"/>
                <w:szCs w:val="24"/>
              </w:rPr>
              <w:t>±</w:t>
            </w:r>
            <w:r w:rsidRPr="00BD6BF7">
              <w:rPr>
                <w:sz w:val="24"/>
                <w:szCs w:val="24"/>
              </w:rPr>
              <w:t xml:space="preserve"> 200 rpm</w:t>
            </w:r>
          </w:p>
          <w:p w:rsidR="00D35E5B" w:rsidRPr="00D672D3" w:rsidRDefault="00D35E5B" w:rsidP="00E7214B">
            <w:pPr>
              <w:pStyle w:val="Table"/>
              <w:jc w:val="center"/>
              <w:rPr>
                <w:color w:val="000000"/>
                <w:sz w:val="22"/>
                <w:szCs w:val="22"/>
              </w:rPr>
            </w:pPr>
            <w:r w:rsidRPr="00BD6BF7">
              <w:rPr>
                <w:sz w:val="24"/>
                <w:szCs w:val="24"/>
              </w:rPr>
              <w:t xml:space="preserve">12100 </w:t>
            </w:r>
            <w:r w:rsidRPr="00BD6BF7">
              <w:rPr>
                <w:rFonts w:cs="Arial"/>
                <w:sz w:val="24"/>
                <w:szCs w:val="24"/>
              </w:rPr>
              <w:t>±</w:t>
            </w:r>
            <w:r w:rsidRPr="00BD6BF7">
              <w:rPr>
                <w:sz w:val="24"/>
                <w:szCs w:val="24"/>
              </w:rPr>
              <w:t xml:space="preserve"> 200 rpm</w:t>
            </w:r>
          </w:p>
        </w:tc>
        <w:tc>
          <w:tcPr>
            <w:tcW w:w="1017" w:type="dxa"/>
            <w:vAlign w:val="center"/>
          </w:tcPr>
          <w:p w:rsidR="00FB7B5B" w:rsidRPr="00D672D3" w:rsidRDefault="00FB7B5B" w:rsidP="00272FA5">
            <w:pPr>
              <w:pStyle w:val="Table"/>
              <w:jc w:val="center"/>
              <w:rPr>
                <w:color w:val="000000"/>
                <w:sz w:val="22"/>
                <w:szCs w:val="22"/>
              </w:rPr>
            </w:pPr>
          </w:p>
        </w:tc>
        <w:tc>
          <w:tcPr>
            <w:tcW w:w="958" w:type="dxa"/>
            <w:vAlign w:val="center"/>
          </w:tcPr>
          <w:p w:rsidR="00FB7B5B" w:rsidRPr="00D672D3" w:rsidRDefault="00FB7B5B" w:rsidP="00272FA5">
            <w:pPr>
              <w:pStyle w:val="Table"/>
              <w:jc w:val="center"/>
              <w:rPr>
                <w:color w:val="000000"/>
                <w:sz w:val="22"/>
                <w:szCs w:val="22"/>
              </w:rPr>
            </w:pPr>
          </w:p>
        </w:tc>
      </w:tr>
    </w:tbl>
    <w:p w:rsidR="00CC67C2" w:rsidRDefault="00CC67C2"/>
    <w:p w:rsidR="007C25B1" w:rsidRDefault="007C25B1"/>
    <w:p w:rsidR="007C25B1" w:rsidRDefault="007C25B1"/>
    <w:p w:rsidR="00272FA5" w:rsidRDefault="00272FA5"/>
    <w:tbl>
      <w:tblPr>
        <w:tblW w:w="10913" w:type="dxa"/>
        <w:jc w:val="center"/>
        <w:tblInd w:w="-1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637"/>
        <w:gridCol w:w="2693"/>
        <w:gridCol w:w="1560"/>
        <w:gridCol w:w="2126"/>
        <w:gridCol w:w="1134"/>
        <w:gridCol w:w="990"/>
      </w:tblGrid>
      <w:tr w:rsidR="002557B9" w:rsidRPr="007F6EB8" w:rsidTr="00162030">
        <w:trPr>
          <w:tblHeader/>
          <w:jc w:val="center"/>
        </w:trPr>
        <w:tc>
          <w:tcPr>
            <w:tcW w:w="773" w:type="dxa"/>
          </w:tcPr>
          <w:p w:rsidR="002557B9" w:rsidRPr="007F6EB8" w:rsidRDefault="002557B9" w:rsidP="00162030">
            <w:pPr>
              <w:pStyle w:val="Table"/>
              <w:jc w:val="center"/>
              <w:rPr>
                <w:b/>
                <w:color w:val="000000"/>
                <w:sz w:val="24"/>
                <w:szCs w:val="24"/>
              </w:rPr>
            </w:pPr>
            <w:r w:rsidRPr="007F6EB8">
              <w:rPr>
                <w:b/>
                <w:color w:val="000000"/>
                <w:sz w:val="24"/>
                <w:szCs w:val="24"/>
              </w:rPr>
              <w:t>Para</w:t>
            </w:r>
          </w:p>
        </w:tc>
        <w:tc>
          <w:tcPr>
            <w:tcW w:w="1637" w:type="dxa"/>
          </w:tcPr>
          <w:p w:rsidR="002557B9" w:rsidRPr="007F6EB8" w:rsidRDefault="002557B9" w:rsidP="00272FA5">
            <w:pPr>
              <w:pStyle w:val="Table"/>
              <w:jc w:val="center"/>
              <w:rPr>
                <w:b/>
                <w:color w:val="000000"/>
                <w:sz w:val="24"/>
                <w:szCs w:val="24"/>
              </w:rPr>
            </w:pPr>
            <w:r w:rsidRPr="007F6EB8">
              <w:rPr>
                <w:b/>
                <w:color w:val="000000"/>
                <w:sz w:val="24"/>
                <w:szCs w:val="24"/>
              </w:rPr>
              <w:t>Test Description</w:t>
            </w:r>
          </w:p>
        </w:tc>
        <w:tc>
          <w:tcPr>
            <w:tcW w:w="2693" w:type="dxa"/>
          </w:tcPr>
          <w:p w:rsidR="002557B9" w:rsidRPr="007F6EB8" w:rsidRDefault="002557B9" w:rsidP="00272FA5">
            <w:pPr>
              <w:pStyle w:val="Table"/>
              <w:jc w:val="center"/>
              <w:rPr>
                <w:b/>
                <w:color w:val="000000"/>
                <w:sz w:val="24"/>
                <w:szCs w:val="24"/>
              </w:rPr>
            </w:pPr>
            <w:r w:rsidRPr="007F6EB8">
              <w:rPr>
                <w:b/>
                <w:color w:val="000000"/>
                <w:sz w:val="24"/>
                <w:szCs w:val="24"/>
              </w:rPr>
              <w:t>Verification Parameter</w:t>
            </w:r>
          </w:p>
        </w:tc>
        <w:tc>
          <w:tcPr>
            <w:tcW w:w="1560" w:type="dxa"/>
          </w:tcPr>
          <w:p w:rsidR="002557B9" w:rsidRPr="007F6EB8" w:rsidRDefault="002557B9" w:rsidP="00272FA5">
            <w:pPr>
              <w:pStyle w:val="Table"/>
              <w:ind w:left="334" w:hanging="334"/>
              <w:jc w:val="center"/>
              <w:rPr>
                <w:b/>
                <w:color w:val="000000"/>
                <w:sz w:val="24"/>
                <w:szCs w:val="24"/>
              </w:rPr>
            </w:pPr>
            <w:r w:rsidRPr="007F6EB8">
              <w:rPr>
                <w:b/>
                <w:color w:val="000000"/>
                <w:sz w:val="24"/>
                <w:szCs w:val="24"/>
              </w:rPr>
              <w:t>Expected</w:t>
            </w:r>
          </w:p>
        </w:tc>
        <w:tc>
          <w:tcPr>
            <w:tcW w:w="2126" w:type="dxa"/>
          </w:tcPr>
          <w:p w:rsidR="002557B9" w:rsidRPr="007F6EB8" w:rsidRDefault="002557B9" w:rsidP="00272FA5">
            <w:pPr>
              <w:pStyle w:val="Table"/>
              <w:ind w:left="334" w:hanging="334"/>
              <w:jc w:val="center"/>
              <w:rPr>
                <w:b/>
                <w:color w:val="000000"/>
                <w:sz w:val="24"/>
                <w:szCs w:val="24"/>
              </w:rPr>
            </w:pPr>
            <w:r>
              <w:rPr>
                <w:b/>
                <w:color w:val="000000"/>
                <w:sz w:val="24"/>
                <w:szCs w:val="24"/>
              </w:rPr>
              <w:t>Measured</w:t>
            </w:r>
          </w:p>
        </w:tc>
        <w:tc>
          <w:tcPr>
            <w:tcW w:w="1134" w:type="dxa"/>
          </w:tcPr>
          <w:p w:rsidR="002557B9" w:rsidRPr="007F6EB8" w:rsidRDefault="002557B9" w:rsidP="00272FA5">
            <w:pPr>
              <w:pStyle w:val="Table"/>
              <w:ind w:left="334" w:hanging="334"/>
              <w:jc w:val="center"/>
              <w:rPr>
                <w:b/>
                <w:color w:val="000000"/>
                <w:sz w:val="24"/>
                <w:szCs w:val="24"/>
              </w:rPr>
            </w:pPr>
            <w:r w:rsidRPr="007F6EB8">
              <w:rPr>
                <w:b/>
                <w:color w:val="000000"/>
                <w:sz w:val="24"/>
                <w:szCs w:val="24"/>
              </w:rPr>
              <w:t>Accept</w:t>
            </w:r>
          </w:p>
        </w:tc>
        <w:tc>
          <w:tcPr>
            <w:tcW w:w="990" w:type="dxa"/>
          </w:tcPr>
          <w:p w:rsidR="002557B9" w:rsidRPr="007F6EB8" w:rsidRDefault="002557B9" w:rsidP="00272FA5">
            <w:pPr>
              <w:pStyle w:val="Table"/>
              <w:ind w:left="334" w:hanging="334"/>
              <w:jc w:val="center"/>
              <w:rPr>
                <w:b/>
                <w:color w:val="000000"/>
                <w:sz w:val="24"/>
                <w:szCs w:val="24"/>
              </w:rPr>
            </w:pPr>
            <w:r w:rsidRPr="007F6EB8">
              <w:rPr>
                <w:b/>
                <w:color w:val="000000"/>
                <w:sz w:val="24"/>
                <w:szCs w:val="24"/>
              </w:rPr>
              <w:t>Reject</w:t>
            </w:r>
          </w:p>
        </w:tc>
      </w:tr>
      <w:tr w:rsidR="002557B9" w:rsidRPr="00D672D3" w:rsidTr="00162030">
        <w:trPr>
          <w:jc w:val="center"/>
        </w:trPr>
        <w:tc>
          <w:tcPr>
            <w:tcW w:w="773" w:type="dxa"/>
            <w:vAlign w:val="center"/>
          </w:tcPr>
          <w:p w:rsidR="002557B9" w:rsidRPr="00D672D3" w:rsidRDefault="002557B9" w:rsidP="0008010C">
            <w:pPr>
              <w:pStyle w:val="BodyText"/>
              <w:spacing w:before="60" w:after="60"/>
              <w:ind w:right="-108"/>
              <w:jc w:val="left"/>
              <w:rPr>
                <w:sz w:val="22"/>
                <w:szCs w:val="22"/>
              </w:rPr>
            </w:pPr>
            <w:r>
              <w:rPr>
                <w:sz w:val="22"/>
                <w:szCs w:val="22"/>
              </w:rPr>
              <w:t>7.5.5</w:t>
            </w:r>
          </w:p>
        </w:tc>
        <w:tc>
          <w:tcPr>
            <w:tcW w:w="1637" w:type="dxa"/>
            <w:vAlign w:val="center"/>
          </w:tcPr>
          <w:p w:rsidR="002557B9" w:rsidRPr="00D672D3" w:rsidRDefault="002557B9" w:rsidP="00272FA5">
            <w:pPr>
              <w:pStyle w:val="Table"/>
              <w:rPr>
                <w:color w:val="000000"/>
                <w:sz w:val="22"/>
                <w:szCs w:val="22"/>
              </w:rPr>
            </w:pPr>
            <w:r>
              <w:rPr>
                <w:color w:val="000000"/>
                <w:sz w:val="22"/>
                <w:szCs w:val="22"/>
              </w:rPr>
              <w:t>Temperature Sensor Calibration Test</w:t>
            </w:r>
          </w:p>
        </w:tc>
        <w:tc>
          <w:tcPr>
            <w:tcW w:w="2693" w:type="dxa"/>
            <w:vAlign w:val="center"/>
          </w:tcPr>
          <w:p w:rsidR="002557B9" w:rsidRDefault="002557B9" w:rsidP="00272FA5">
            <w:pPr>
              <w:pStyle w:val="Table"/>
              <w:rPr>
                <w:color w:val="000000"/>
                <w:sz w:val="22"/>
                <w:szCs w:val="22"/>
              </w:rPr>
            </w:pPr>
            <w:r>
              <w:rPr>
                <w:color w:val="000000"/>
                <w:sz w:val="22"/>
                <w:szCs w:val="22"/>
              </w:rPr>
              <w:t>Sensor Reading</w:t>
            </w:r>
          </w:p>
          <w:p w:rsidR="002557B9" w:rsidRPr="00D672D3" w:rsidRDefault="002557B9" w:rsidP="00272FA5">
            <w:pPr>
              <w:pStyle w:val="Table"/>
              <w:rPr>
                <w:color w:val="000000"/>
                <w:sz w:val="22"/>
                <w:szCs w:val="22"/>
              </w:rPr>
            </w:pPr>
            <w:r>
              <w:rPr>
                <w:color w:val="000000"/>
                <w:sz w:val="22"/>
                <w:szCs w:val="22"/>
              </w:rPr>
              <w:t>Analog Offset</w:t>
            </w:r>
          </w:p>
        </w:tc>
        <w:tc>
          <w:tcPr>
            <w:tcW w:w="1560" w:type="dxa"/>
            <w:vAlign w:val="center"/>
          </w:tcPr>
          <w:p w:rsidR="002557B9" w:rsidRPr="00BD6BF7" w:rsidRDefault="00162030" w:rsidP="00272FA5">
            <w:pPr>
              <w:pStyle w:val="Table"/>
              <w:rPr>
                <w:sz w:val="22"/>
                <w:szCs w:val="22"/>
              </w:rPr>
            </w:pPr>
            <w:r w:rsidRPr="00BD6BF7">
              <w:rPr>
                <w:sz w:val="22"/>
                <w:szCs w:val="22"/>
              </w:rPr>
              <w:t>-0.1&lt;x &lt;0.1</w:t>
            </w:r>
          </w:p>
          <w:p w:rsidR="002557B9" w:rsidRPr="00BD6BF7" w:rsidRDefault="002557B9" w:rsidP="00272FA5">
            <w:pPr>
              <w:pStyle w:val="Table"/>
              <w:rPr>
                <w:sz w:val="22"/>
                <w:szCs w:val="22"/>
              </w:rPr>
            </w:pPr>
          </w:p>
        </w:tc>
        <w:tc>
          <w:tcPr>
            <w:tcW w:w="2126" w:type="dxa"/>
          </w:tcPr>
          <w:p w:rsidR="00162030" w:rsidRDefault="00162030" w:rsidP="00162030">
            <w:pPr>
              <w:pStyle w:val="Table"/>
              <w:jc w:val="center"/>
              <w:rPr>
                <w:sz w:val="22"/>
                <w:szCs w:val="22"/>
              </w:rPr>
            </w:pPr>
          </w:p>
          <w:p w:rsidR="00162030" w:rsidRPr="00162030" w:rsidRDefault="002557B9" w:rsidP="00162030">
            <w:pPr>
              <w:pStyle w:val="Table"/>
              <w:rPr>
                <w:sz w:val="22"/>
                <w:szCs w:val="22"/>
              </w:rPr>
            </w:pPr>
            <w:r>
              <w:rPr>
                <w:sz w:val="22"/>
                <w:szCs w:val="22"/>
              </w:rPr>
              <w:t>Offset =</w:t>
            </w:r>
          </w:p>
        </w:tc>
        <w:tc>
          <w:tcPr>
            <w:tcW w:w="1134" w:type="dxa"/>
            <w:vAlign w:val="center"/>
          </w:tcPr>
          <w:p w:rsidR="002557B9" w:rsidRPr="00D672D3" w:rsidRDefault="002557B9" w:rsidP="00272FA5">
            <w:pPr>
              <w:pStyle w:val="Table"/>
              <w:jc w:val="center"/>
              <w:rPr>
                <w:color w:val="000000"/>
                <w:sz w:val="22"/>
                <w:szCs w:val="22"/>
              </w:rPr>
            </w:pPr>
          </w:p>
        </w:tc>
        <w:tc>
          <w:tcPr>
            <w:tcW w:w="990" w:type="dxa"/>
            <w:vAlign w:val="center"/>
          </w:tcPr>
          <w:p w:rsidR="002557B9" w:rsidRPr="00D672D3" w:rsidRDefault="002557B9" w:rsidP="00272FA5">
            <w:pPr>
              <w:pStyle w:val="Table"/>
              <w:jc w:val="center"/>
              <w:rPr>
                <w:color w:val="000000"/>
                <w:sz w:val="22"/>
                <w:szCs w:val="22"/>
              </w:rPr>
            </w:pPr>
          </w:p>
        </w:tc>
      </w:tr>
      <w:tr w:rsidR="002557B9" w:rsidRPr="00D672D3" w:rsidTr="00162030">
        <w:trPr>
          <w:jc w:val="center"/>
        </w:trPr>
        <w:tc>
          <w:tcPr>
            <w:tcW w:w="773" w:type="dxa"/>
            <w:vAlign w:val="center"/>
          </w:tcPr>
          <w:p w:rsidR="002557B9" w:rsidRPr="00D672D3" w:rsidRDefault="002557B9" w:rsidP="0008010C">
            <w:pPr>
              <w:pStyle w:val="BodyText"/>
              <w:spacing w:before="60" w:after="60"/>
              <w:ind w:right="-108"/>
              <w:jc w:val="left"/>
              <w:rPr>
                <w:sz w:val="22"/>
                <w:szCs w:val="22"/>
              </w:rPr>
            </w:pPr>
            <w:r>
              <w:rPr>
                <w:sz w:val="22"/>
                <w:szCs w:val="22"/>
              </w:rPr>
              <w:t>7.5.6</w:t>
            </w:r>
          </w:p>
        </w:tc>
        <w:tc>
          <w:tcPr>
            <w:tcW w:w="1637" w:type="dxa"/>
            <w:vAlign w:val="center"/>
          </w:tcPr>
          <w:p w:rsidR="002557B9" w:rsidRPr="00D672D3" w:rsidRDefault="002557B9" w:rsidP="00272FA5">
            <w:pPr>
              <w:pStyle w:val="Table"/>
              <w:rPr>
                <w:color w:val="000000"/>
                <w:sz w:val="22"/>
                <w:szCs w:val="22"/>
              </w:rPr>
            </w:pPr>
            <w:r>
              <w:rPr>
                <w:color w:val="000000"/>
                <w:sz w:val="22"/>
                <w:szCs w:val="22"/>
              </w:rPr>
              <w:t>Burn-in Test</w:t>
            </w:r>
          </w:p>
        </w:tc>
        <w:tc>
          <w:tcPr>
            <w:tcW w:w="2693" w:type="dxa"/>
            <w:vAlign w:val="center"/>
          </w:tcPr>
          <w:p w:rsidR="002557B9" w:rsidRPr="00BD6BF7" w:rsidRDefault="002557B9" w:rsidP="00272FA5">
            <w:pPr>
              <w:pStyle w:val="Table"/>
              <w:rPr>
                <w:sz w:val="22"/>
                <w:szCs w:val="22"/>
              </w:rPr>
            </w:pPr>
            <w:r w:rsidRPr="00BD6BF7">
              <w:rPr>
                <w:sz w:val="22"/>
                <w:szCs w:val="22"/>
              </w:rPr>
              <w:t>DC Input Current</w:t>
            </w:r>
          </w:p>
          <w:p w:rsidR="002557B9" w:rsidRPr="00BD6BF7" w:rsidRDefault="002557B9" w:rsidP="00272FA5">
            <w:pPr>
              <w:pStyle w:val="Table"/>
              <w:rPr>
                <w:sz w:val="22"/>
                <w:szCs w:val="22"/>
              </w:rPr>
            </w:pPr>
          </w:p>
          <w:p w:rsidR="00162030" w:rsidRPr="00BD6BF7" w:rsidRDefault="00162030" w:rsidP="00272FA5">
            <w:pPr>
              <w:pStyle w:val="Table"/>
              <w:rPr>
                <w:sz w:val="22"/>
                <w:szCs w:val="22"/>
              </w:rPr>
            </w:pPr>
          </w:p>
          <w:p w:rsidR="002557B9" w:rsidRPr="00BD6BF7" w:rsidRDefault="002557B9" w:rsidP="001D7F75">
            <w:pPr>
              <w:pStyle w:val="Table"/>
              <w:rPr>
                <w:sz w:val="22"/>
                <w:szCs w:val="22"/>
              </w:rPr>
            </w:pPr>
            <w:r w:rsidRPr="00BD6BF7">
              <w:rPr>
                <w:sz w:val="22"/>
                <w:szCs w:val="22"/>
              </w:rPr>
              <w:t xml:space="preserve"> Ambient Temperature</w:t>
            </w:r>
          </w:p>
          <w:p w:rsidR="003F40BD" w:rsidRPr="00BD6BF7" w:rsidRDefault="003F40BD" w:rsidP="001D7F75">
            <w:pPr>
              <w:pStyle w:val="Table"/>
              <w:rPr>
                <w:sz w:val="22"/>
                <w:szCs w:val="22"/>
              </w:rPr>
            </w:pPr>
          </w:p>
          <w:p w:rsidR="003F40BD" w:rsidRPr="00BD6BF7" w:rsidRDefault="003F40BD" w:rsidP="001D7F75">
            <w:pPr>
              <w:pStyle w:val="Table"/>
              <w:rPr>
                <w:sz w:val="22"/>
                <w:szCs w:val="22"/>
              </w:rPr>
            </w:pPr>
          </w:p>
          <w:p w:rsidR="002557B9" w:rsidRPr="00BD6BF7" w:rsidRDefault="002557B9" w:rsidP="00272FA5">
            <w:pPr>
              <w:pStyle w:val="Table"/>
              <w:rPr>
                <w:sz w:val="22"/>
                <w:szCs w:val="22"/>
              </w:rPr>
            </w:pPr>
            <w:r w:rsidRPr="00BD6BF7">
              <w:rPr>
                <w:sz w:val="22"/>
                <w:szCs w:val="22"/>
              </w:rPr>
              <w:t>After 10 min of operation</w:t>
            </w:r>
          </w:p>
          <w:p w:rsidR="002557B9" w:rsidRPr="00BD6BF7" w:rsidRDefault="002557B9" w:rsidP="0008010C">
            <w:pPr>
              <w:pStyle w:val="Table"/>
              <w:rPr>
                <w:sz w:val="22"/>
                <w:szCs w:val="22"/>
              </w:rPr>
            </w:pPr>
            <w:r w:rsidRPr="00BD6BF7">
              <w:rPr>
                <w:sz w:val="22"/>
                <w:szCs w:val="22"/>
              </w:rPr>
              <w:t>After 20 min of operation</w:t>
            </w:r>
          </w:p>
          <w:p w:rsidR="002557B9" w:rsidRPr="00BD6BF7" w:rsidRDefault="002557B9" w:rsidP="0008010C">
            <w:pPr>
              <w:pStyle w:val="Table"/>
              <w:rPr>
                <w:sz w:val="22"/>
                <w:szCs w:val="22"/>
              </w:rPr>
            </w:pPr>
            <w:r w:rsidRPr="00BD6BF7">
              <w:rPr>
                <w:sz w:val="22"/>
                <w:szCs w:val="22"/>
              </w:rPr>
              <w:t>After 30 min of operation</w:t>
            </w:r>
          </w:p>
        </w:tc>
        <w:tc>
          <w:tcPr>
            <w:tcW w:w="1560" w:type="dxa"/>
            <w:vAlign w:val="center"/>
          </w:tcPr>
          <w:p w:rsidR="00162030" w:rsidRPr="00BD6BF7" w:rsidRDefault="00162030" w:rsidP="002557B9">
            <w:pPr>
              <w:pStyle w:val="Table"/>
              <w:rPr>
                <w:sz w:val="22"/>
                <w:szCs w:val="22"/>
              </w:rPr>
            </w:pPr>
          </w:p>
          <w:p w:rsidR="00162030" w:rsidRPr="00BD6BF7" w:rsidRDefault="00162030" w:rsidP="002557B9">
            <w:pPr>
              <w:pStyle w:val="Table"/>
              <w:rPr>
                <w:sz w:val="22"/>
                <w:szCs w:val="22"/>
              </w:rPr>
            </w:pPr>
          </w:p>
          <w:p w:rsidR="002557B9" w:rsidRPr="00BD6BF7" w:rsidRDefault="00716E4A" w:rsidP="002557B9">
            <w:pPr>
              <w:pStyle w:val="Table"/>
              <w:rPr>
                <w:sz w:val="22"/>
                <w:szCs w:val="22"/>
              </w:rPr>
            </w:pPr>
            <w:r w:rsidRPr="00BD6BF7">
              <w:rPr>
                <w:sz w:val="22"/>
                <w:szCs w:val="22"/>
              </w:rPr>
              <w:t>28</w:t>
            </w:r>
            <w:r w:rsidR="002557B9" w:rsidRPr="00BD6BF7">
              <w:rPr>
                <w:rFonts w:cs="Arial"/>
                <w:sz w:val="22"/>
                <w:szCs w:val="22"/>
              </w:rPr>
              <w:t>±</w:t>
            </w:r>
            <w:r w:rsidR="002557B9" w:rsidRPr="00BD6BF7">
              <w:rPr>
                <w:sz w:val="22"/>
                <w:szCs w:val="22"/>
              </w:rPr>
              <w:t xml:space="preserve"> 5 ADC</w:t>
            </w:r>
          </w:p>
          <w:p w:rsidR="00162030" w:rsidRPr="00BD6BF7" w:rsidRDefault="00162030" w:rsidP="002557B9">
            <w:pPr>
              <w:pStyle w:val="Table"/>
              <w:rPr>
                <w:sz w:val="22"/>
                <w:szCs w:val="22"/>
              </w:rPr>
            </w:pPr>
          </w:p>
          <w:p w:rsidR="002557B9" w:rsidRPr="00BD6BF7" w:rsidRDefault="002557B9" w:rsidP="0008010C">
            <w:pPr>
              <w:pStyle w:val="Table"/>
              <w:rPr>
                <w:sz w:val="22"/>
                <w:szCs w:val="22"/>
              </w:rPr>
            </w:pPr>
          </w:p>
          <w:p w:rsidR="002557B9" w:rsidRPr="00BD6BF7" w:rsidRDefault="003F40BD" w:rsidP="003F40BD">
            <w:pPr>
              <w:pStyle w:val="Table"/>
              <w:rPr>
                <w:sz w:val="22"/>
                <w:szCs w:val="22"/>
              </w:rPr>
            </w:pPr>
            <w:r w:rsidRPr="00BD6BF7">
              <w:rPr>
                <w:sz w:val="22"/>
                <w:szCs w:val="22"/>
              </w:rPr>
              <w:t>25</w:t>
            </w:r>
            <w:r w:rsidR="00802F9D" w:rsidRPr="00BD6BF7">
              <w:rPr>
                <w:sz w:val="22"/>
                <w:szCs w:val="22"/>
              </w:rPr>
              <w:t xml:space="preserve"> </w:t>
            </w:r>
            <w:r w:rsidRPr="00BD6BF7">
              <w:rPr>
                <w:rFonts w:cs="Arial"/>
                <w:sz w:val="22"/>
                <w:szCs w:val="22"/>
              </w:rPr>
              <w:t>±</w:t>
            </w:r>
            <w:r w:rsidRPr="00BD6BF7">
              <w:rPr>
                <w:sz w:val="22"/>
                <w:szCs w:val="22"/>
              </w:rPr>
              <w:t xml:space="preserve"> 13 C</w:t>
            </w:r>
            <w:r w:rsidRPr="00BD6BF7">
              <w:rPr>
                <w:rFonts w:cs="Arial"/>
                <w:sz w:val="22"/>
                <w:szCs w:val="22"/>
              </w:rPr>
              <w:t>°</w:t>
            </w:r>
          </w:p>
          <w:p w:rsidR="002557B9" w:rsidRPr="00BD6BF7" w:rsidRDefault="002557B9" w:rsidP="0008010C">
            <w:pPr>
              <w:pStyle w:val="Table"/>
              <w:rPr>
                <w:sz w:val="22"/>
                <w:szCs w:val="22"/>
              </w:rPr>
            </w:pPr>
          </w:p>
          <w:p w:rsidR="003F40BD" w:rsidRPr="00BD6BF7" w:rsidRDefault="003F40BD" w:rsidP="0008010C">
            <w:pPr>
              <w:pStyle w:val="Table"/>
              <w:rPr>
                <w:sz w:val="22"/>
                <w:szCs w:val="22"/>
              </w:rPr>
            </w:pPr>
          </w:p>
          <w:p w:rsidR="003F40BD" w:rsidRPr="00BD6BF7" w:rsidRDefault="00162030" w:rsidP="00802F9D">
            <w:pPr>
              <w:pStyle w:val="Table"/>
              <w:rPr>
                <w:sz w:val="22"/>
                <w:szCs w:val="22"/>
              </w:rPr>
            </w:pPr>
            <w:r w:rsidRPr="00BD6BF7">
              <w:rPr>
                <w:sz w:val="22"/>
                <w:szCs w:val="22"/>
              </w:rPr>
              <w:t xml:space="preserve">&lt; </w:t>
            </w:r>
            <w:r w:rsidR="00802F9D" w:rsidRPr="00BD6BF7">
              <w:rPr>
                <w:sz w:val="22"/>
                <w:szCs w:val="22"/>
              </w:rPr>
              <w:t>2</w:t>
            </w:r>
            <w:r w:rsidRPr="00BD6BF7">
              <w:rPr>
                <w:sz w:val="22"/>
                <w:szCs w:val="22"/>
              </w:rPr>
              <w:t>0</w:t>
            </w:r>
            <w:r w:rsidR="003F40BD" w:rsidRPr="00BD6BF7">
              <w:rPr>
                <w:sz w:val="22"/>
                <w:szCs w:val="22"/>
              </w:rPr>
              <w:t xml:space="preserve"> C</w:t>
            </w:r>
            <w:r w:rsidR="003F40BD" w:rsidRPr="00BD6BF7">
              <w:rPr>
                <w:rFonts w:cs="Arial"/>
                <w:sz w:val="22"/>
                <w:szCs w:val="22"/>
              </w:rPr>
              <w:t>°</w:t>
            </w:r>
            <w:r w:rsidR="003F40BD" w:rsidRPr="00BD6BF7">
              <w:rPr>
                <w:sz w:val="22"/>
                <w:szCs w:val="22"/>
              </w:rPr>
              <w:t xml:space="preserve"> </w:t>
            </w:r>
            <w:r w:rsidRPr="00BD6BF7">
              <w:rPr>
                <w:sz w:val="22"/>
                <w:szCs w:val="22"/>
              </w:rPr>
              <w:t>Above Ambient Temperature</w:t>
            </w:r>
          </w:p>
          <w:p w:rsidR="00221329" w:rsidRPr="00BD6BF7" w:rsidRDefault="00221329" w:rsidP="00802F9D">
            <w:pPr>
              <w:pStyle w:val="Table"/>
              <w:rPr>
                <w:sz w:val="22"/>
                <w:szCs w:val="22"/>
              </w:rPr>
            </w:pPr>
            <w:r w:rsidRPr="00BD6BF7">
              <w:rPr>
                <w:sz w:val="22"/>
                <w:szCs w:val="22"/>
              </w:rPr>
              <w:t>After 30 min</w:t>
            </w:r>
          </w:p>
          <w:p w:rsidR="002557B9" w:rsidRPr="00BD6BF7" w:rsidRDefault="002557B9" w:rsidP="0008010C">
            <w:pPr>
              <w:pStyle w:val="Table"/>
              <w:rPr>
                <w:sz w:val="22"/>
                <w:szCs w:val="22"/>
              </w:rPr>
            </w:pPr>
          </w:p>
        </w:tc>
        <w:tc>
          <w:tcPr>
            <w:tcW w:w="2126" w:type="dxa"/>
            <w:vAlign w:val="center"/>
          </w:tcPr>
          <w:p w:rsidR="002557B9" w:rsidRPr="00BD6BF7" w:rsidRDefault="002557B9" w:rsidP="0097303F">
            <w:pPr>
              <w:pStyle w:val="Table"/>
              <w:rPr>
                <w:sz w:val="22"/>
                <w:szCs w:val="22"/>
              </w:rPr>
            </w:pPr>
          </w:p>
          <w:p w:rsidR="003F40BD" w:rsidRPr="00BD6BF7" w:rsidRDefault="002557B9" w:rsidP="00162030">
            <w:pPr>
              <w:pStyle w:val="Table"/>
              <w:rPr>
                <w:sz w:val="22"/>
                <w:szCs w:val="22"/>
              </w:rPr>
            </w:pPr>
            <w:proofErr w:type="spellStart"/>
            <w:r w:rsidRPr="00BD6BF7">
              <w:rPr>
                <w:sz w:val="22"/>
                <w:szCs w:val="22"/>
              </w:rPr>
              <w:t>I</w:t>
            </w:r>
            <w:r w:rsidRPr="00BD6BF7">
              <w:rPr>
                <w:sz w:val="22"/>
                <w:szCs w:val="22"/>
                <w:vertAlign w:val="subscript"/>
              </w:rPr>
              <w:t>dc</w:t>
            </w:r>
            <w:proofErr w:type="spellEnd"/>
            <w:r w:rsidRPr="00BD6BF7">
              <w:rPr>
                <w:sz w:val="22"/>
                <w:szCs w:val="22"/>
              </w:rPr>
              <w:t xml:space="preserve"> = </w:t>
            </w:r>
          </w:p>
          <w:p w:rsidR="003F40BD" w:rsidRPr="00BD6BF7" w:rsidRDefault="003F40BD" w:rsidP="0097303F">
            <w:pPr>
              <w:pStyle w:val="Table"/>
              <w:rPr>
                <w:sz w:val="22"/>
                <w:szCs w:val="22"/>
              </w:rPr>
            </w:pPr>
          </w:p>
          <w:p w:rsidR="00162030" w:rsidRPr="00BD6BF7" w:rsidRDefault="00162030" w:rsidP="0097303F">
            <w:pPr>
              <w:pStyle w:val="Table"/>
              <w:rPr>
                <w:sz w:val="22"/>
                <w:szCs w:val="22"/>
              </w:rPr>
            </w:pPr>
          </w:p>
          <w:p w:rsidR="002557B9" w:rsidRPr="00BD6BF7" w:rsidRDefault="002557B9" w:rsidP="00162030">
            <w:pPr>
              <w:pStyle w:val="Table"/>
              <w:rPr>
                <w:sz w:val="22"/>
                <w:szCs w:val="22"/>
              </w:rPr>
            </w:pPr>
            <w:proofErr w:type="spellStart"/>
            <w:r w:rsidRPr="00BD6BF7">
              <w:rPr>
                <w:sz w:val="22"/>
                <w:szCs w:val="22"/>
              </w:rPr>
              <w:t>T</w:t>
            </w:r>
            <w:r w:rsidRPr="00BD6BF7">
              <w:rPr>
                <w:sz w:val="22"/>
                <w:szCs w:val="22"/>
                <w:vertAlign w:val="subscript"/>
              </w:rPr>
              <w:t>ambient</w:t>
            </w:r>
            <w:proofErr w:type="spellEnd"/>
            <w:r w:rsidRPr="00BD6BF7">
              <w:rPr>
                <w:sz w:val="22"/>
                <w:szCs w:val="22"/>
                <w:vertAlign w:val="subscript"/>
              </w:rPr>
              <w:t xml:space="preserve"> </w:t>
            </w:r>
            <w:r w:rsidRPr="00BD6BF7">
              <w:rPr>
                <w:sz w:val="22"/>
                <w:szCs w:val="22"/>
              </w:rPr>
              <w:t xml:space="preserve"> = </w:t>
            </w:r>
          </w:p>
          <w:p w:rsidR="00162030" w:rsidRPr="00BD6BF7" w:rsidRDefault="00162030" w:rsidP="0097303F">
            <w:pPr>
              <w:pStyle w:val="Table"/>
              <w:rPr>
                <w:sz w:val="22"/>
                <w:szCs w:val="22"/>
              </w:rPr>
            </w:pPr>
          </w:p>
          <w:p w:rsidR="00162030" w:rsidRPr="00BD6BF7" w:rsidRDefault="00162030" w:rsidP="0097303F">
            <w:pPr>
              <w:pStyle w:val="Table"/>
              <w:rPr>
                <w:sz w:val="22"/>
                <w:szCs w:val="22"/>
              </w:rPr>
            </w:pPr>
          </w:p>
          <w:p w:rsidR="002557B9" w:rsidRPr="00BD6BF7" w:rsidRDefault="002557B9" w:rsidP="00162030">
            <w:pPr>
              <w:pStyle w:val="Table"/>
              <w:rPr>
                <w:sz w:val="22"/>
                <w:szCs w:val="22"/>
              </w:rPr>
            </w:pPr>
            <w:proofErr w:type="spellStart"/>
            <w:r w:rsidRPr="00BD6BF7">
              <w:rPr>
                <w:sz w:val="22"/>
                <w:szCs w:val="22"/>
              </w:rPr>
              <w:t>T</w:t>
            </w:r>
            <w:r w:rsidRPr="00BD6BF7">
              <w:rPr>
                <w:sz w:val="22"/>
                <w:szCs w:val="22"/>
                <w:vertAlign w:val="subscript"/>
              </w:rPr>
              <w:t>controller</w:t>
            </w:r>
            <w:proofErr w:type="spellEnd"/>
            <w:r w:rsidRPr="00BD6BF7">
              <w:rPr>
                <w:sz w:val="22"/>
                <w:szCs w:val="22"/>
              </w:rPr>
              <w:t xml:space="preserve"> = </w:t>
            </w:r>
          </w:p>
          <w:p w:rsidR="002557B9" w:rsidRPr="00BD6BF7" w:rsidRDefault="002557B9" w:rsidP="00162030">
            <w:pPr>
              <w:pStyle w:val="Table"/>
              <w:rPr>
                <w:sz w:val="22"/>
                <w:szCs w:val="22"/>
              </w:rPr>
            </w:pPr>
            <w:proofErr w:type="spellStart"/>
            <w:r w:rsidRPr="00BD6BF7">
              <w:rPr>
                <w:sz w:val="22"/>
                <w:szCs w:val="22"/>
              </w:rPr>
              <w:t>T</w:t>
            </w:r>
            <w:r w:rsidRPr="00BD6BF7">
              <w:rPr>
                <w:sz w:val="22"/>
                <w:szCs w:val="22"/>
                <w:vertAlign w:val="subscript"/>
              </w:rPr>
              <w:t>controller</w:t>
            </w:r>
            <w:proofErr w:type="spellEnd"/>
            <w:r w:rsidRPr="00BD6BF7">
              <w:rPr>
                <w:sz w:val="22"/>
                <w:szCs w:val="22"/>
              </w:rPr>
              <w:t xml:space="preserve"> = </w:t>
            </w:r>
          </w:p>
          <w:p w:rsidR="00162030" w:rsidRPr="00BD6BF7" w:rsidRDefault="002557B9" w:rsidP="00162030">
            <w:pPr>
              <w:pStyle w:val="Table"/>
              <w:rPr>
                <w:sz w:val="22"/>
                <w:szCs w:val="22"/>
              </w:rPr>
            </w:pPr>
            <w:proofErr w:type="spellStart"/>
            <w:r w:rsidRPr="00BD6BF7">
              <w:rPr>
                <w:sz w:val="22"/>
                <w:szCs w:val="22"/>
              </w:rPr>
              <w:t>T</w:t>
            </w:r>
            <w:r w:rsidRPr="00BD6BF7">
              <w:rPr>
                <w:sz w:val="22"/>
                <w:szCs w:val="22"/>
                <w:vertAlign w:val="subscript"/>
              </w:rPr>
              <w:t>controller</w:t>
            </w:r>
            <w:proofErr w:type="spellEnd"/>
            <w:r w:rsidR="00162030" w:rsidRPr="00BD6BF7">
              <w:rPr>
                <w:sz w:val="22"/>
                <w:szCs w:val="22"/>
              </w:rPr>
              <w:t xml:space="preserve"> = </w:t>
            </w:r>
          </w:p>
          <w:p w:rsidR="00162030" w:rsidRPr="00BD6BF7" w:rsidRDefault="00162030" w:rsidP="0097303F">
            <w:pPr>
              <w:pStyle w:val="Table"/>
              <w:rPr>
                <w:sz w:val="22"/>
                <w:szCs w:val="22"/>
              </w:rPr>
            </w:pPr>
          </w:p>
        </w:tc>
        <w:tc>
          <w:tcPr>
            <w:tcW w:w="1134" w:type="dxa"/>
            <w:vAlign w:val="center"/>
          </w:tcPr>
          <w:p w:rsidR="002557B9" w:rsidRPr="00D672D3" w:rsidRDefault="002557B9" w:rsidP="00272FA5">
            <w:pPr>
              <w:pStyle w:val="Table"/>
              <w:jc w:val="center"/>
              <w:rPr>
                <w:color w:val="000000"/>
                <w:sz w:val="22"/>
                <w:szCs w:val="22"/>
              </w:rPr>
            </w:pPr>
          </w:p>
        </w:tc>
        <w:tc>
          <w:tcPr>
            <w:tcW w:w="990" w:type="dxa"/>
            <w:vAlign w:val="center"/>
          </w:tcPr>
          <w:p w:rsidR="002557B9" w:rsidRPr="00D672D3" w:rsidRDefault="002557B9" w:rsidP="00272FA5">
            <w:pPr>
              <w:pStyle w:val="Table"/>
              <w:jc w:val="center"/>
              <w:rPr>
                <w:color w:val="000000"/>
                <w:sz w:val="22"/>
                <w:szCs w:val="22"/>
              </w:rPr>
            </w:pPr>
          </w:p>
        </w:tc>
      </w:tr>
    </w:tbl>
    <w:p w:rsidR="00B567A5" w:rsidRDefault="00B567A5"/>
    <w:p w:rsidR="00B567A5" w:rsidRDefault="00B567A5"/>
    <w:p w:rsidR="00AA6883" w:rsidRDefault="00AA6883"/>
    <w:p w:rsidR="00AA6883" w:rsidRDefault="00AA6883"/>
    <w:p w:rsidR="00AA6883" w:rsidRDefault="00AA6883"/>
    <w:p w:rsidR="00137920" w:rsidRDefault="00137920"/>
    <w:p w:rsidR="00137920" w:rsidRDefault="00137920"/>
    <w:p w:rsidR="00AA6883" w:rsidRDefault="00AA6883" w:rsidP="00AA6883">
      <w:pPr>
        <w:pStyle w:val="Heading1"/>
        <w:numPr>
          <w:ilvl w:val="0"/>
          <w:numId w:val="0"/>
        </w:numPr>
      </w:pPr>
      <w:bookmarkStart w:id="48" w:name="_Toc413923791"/>
      <w:bookmarkStart w:id="49" w:name="_Toc458010541"/>
      <w:r>
        <w:lastRenderedPageBreak/>
        <w:t>APPENDIX B – kty83/110 silicon Temperature SEnsor resistance table</w:t>
      </w:r>
      <w:bookmarkEnd w:id="48"/>
      <w:bookmarkEnd w:id="49"/>
    </w:p>
    <w:p w:rsidR="00AA6883" w:rsidRDefault="00AA6883"/>
    <w:p w:rsidR="00AA6883" w:rsidRDefault="00AA6883"/>
    <w:tbl>
      <w:tblPr>
        <w:tblW w:w="9810" w:type="dxa"/>
        <w:tblInd w:w="198" w:type="dxa"/>
        <w:tblLook w:val="04A0" w:firstRow="1" w:lastRow="0" w:firstColumn="1" w:lastColumn="0" w:noHBand="0" w:noVBand="1"/>
      </w:tblPr>
      <w:tblGrid>
        <w:gridCol w:w="9954"/>
      </w:tblGrid>
      <w:tr w:rsidR="00AA6883" w:rsidTr="002F3288">
        <w:tc>
          <w:tcPr>
            <w:tcW w:w="9810" w:type="dxa"/>
          </w:tcPr>
          <w:p w:rsidR="00AA6883" w:rsidRDefault="007F6641" w:rsidP="002F3288">
            <w:pPr>
              <w:jc w:val="center"/>
            </w:pPr>
            <w:r>
              <w:rPr>
                <w:noProof/>
                <w:lang w:bidi="he-IL"/>
              </w:rPr>
              <w:drawing>
                <wp:inline distT="0" distB="0" distL="0" distR="0">
                  <wp:extent cx="6308725" cy="5916930"/>
                  <wp:effectExtent l="0" t="0" r="0" b="7620"/>
                  <wp:docPr id="6" name="Picture 6" descr="KTY83-110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TY83-110 T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8725" cy="5916930"/>
                          </a:xfrm>
                          <a:prstGeom prst="rect">
                            <a:avLst/>
                          </a:prstGeom>
                          <a:noFill/>
                          <a:ln>
                            <a:noFill/>
                          </a:ln>
                        </pic:spPr>
                      </pic:pic>
                    </a:graphicData>
                  </a:graphic>
                </wp:inline>
              </w:drawing>
            </w:r>
          </w:p>
        </w:tc>
      </w:tr>
      <w:tr w:rsidR="00AA6883" w:rsidTr="002F3288">
        <w:tc>
          <w:tcPr>
            <w:tcW w:w="9810" w:type="dxa"/>
          </w:tcPr>
          <w:p w:rsidR="00AA6883" w:rsidRDefault="00AA6883" w:rsidP="002F3288">
            <w:pPr>
              <w:jc w:val="center"/>
            </w:pPr>
            <w:r>
              <w:t>Figure 3: KTY83/110 Silicon Temperature Sensor Resistance vs. Temperature Table</w:t>
            </w:r>
          </w:p>
        </w:tc>
      </w:tr>
    </w:tbl>
    <w:p w:rsidR="00AA6883" w:rsidRDefault="00AA6883"/>
    <w:sectPr w:rsidR="00AA6883" w:rsidSect="003F2FED">
      <w:footerReference w:type="default" r:id="rId15"/>
      <w:endnotePr>
        <w:numFmt w:val="decimal"/>
      </w:endnotePr>
      <w:pgSz w:w="12240" w:h="15840" w:code="1"/>
      <w:pgMar w:top="1440" w:right="1152" w:bottom="1440" w:left="1152" w:header="720" w:footer="144" w:gutter="0"/>
      <w:pgNumType w:start="1"/>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049" w:rsidRDefault="00BD5049">
      <w:pPr>
        <w:spacing w:line="20" w:lineRule="exact"/>
      </w:pPr>
    </w:p>
  </w:endnote>
  <w:endnote w:type="continuationSeparator" w:id="0">
    <w:p w:rsidR="00BD5049" w:rsidRDefault="00BD5049">
      <w:r>
        <w:t xml:space="preserve"> </w:t>
      </w:r>
    </w:p>
  </w:endnote>
  <w:endnote w:type="continuationNotice" w:id="1">
    <w:p w:rsidR="00BD5049" w:rsidRDefault="00BD504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03F" w:rsidRPr="007C5A3D" w:rsidRDefault="0097303F" w:rsidP="00CF09D3">
    <w:pPr>
      <w:pStyle w:val="Footer"/>
      <w:tabs>
        <w:tab w:val="clear" w:pos="9360"/>
        <w:tab w:val="right" w:pos="8640"/>
      </w:tabs>
    </w:pPr>
    <w:r>
      <w:rPr>
        <w:sz w:val="20"/>
      </w:rPr>
      <w:t>ATP413-8005</w:t>
    </w:r>
    <w:r w:rsidR="003C3C01">
      <w:rPr>
        <w:sz w:val="20"/>
      </w:rPr>
      <w:t>-1/2</w:t>
    </w:r>
    <w:r>
      <w:rPr>
        <w:sz w:val="20"/>
      </w:rPr>
      <w:t xml:space="preserve"> Rev - F</w:t>
    </w:r>
    <w:r w:rsidRPr="007C5A3D">
      <w:tab/>
    </w:r>
    <w:r w:rsidRPr="007C5A3D">
      <w:tab/>
    </w:r>
    <w:r w:rsidRPr="007C5A3D">
      <w:tab/>
    </w:r>
    <w:r w:rsidRPr="007C5A3D">
      <w:rPr>
        <w:sz w:val="20"/>
      </w:rPr>
      <w:t xml:space="preserve">Page </w:t>
    </w:r>
    <w:r w:rsidRPr="007C5A3D">
      <w:rPr>
        <w:rStyle w:val="PageNumber"/>
        <w:sz w:val="20"/>
      </w:rPr>
      <w:fldChar w:fldCharType="begin"/>
    </w:r>
    <w:r w:rsidRPr="007C5A3D">
      <w:rPr>
        <w:rStyle w:val="PageNumber"/>
        <w:sz w:val="20"/>
      </w:rPr>
      <w:instrText xml:space="preserve"> PAGE </w:instrText>
    </w:r>
    <w:r w:rsidRPr="007C5A3D">
      <w:rPr>
        <w:rStyle w:val="PageNumber"/>
        <w:sz w:val="20"/>
      </w:rPr>
      <w:fldChar w:fldCharType="separate"/>
    </w:r>
    <w:r w:rsidR="0049649D">
      <w:rPr>
        <w:rStyle w:val="PageNumber"/>
        <w:noProof/>
        <w:sz w:val="20"/>
      </w:rPr>
      <w:t>i</w:t>
    </w:r>
    <w:r w:rsidRPr="007C5A3D">
      <w:rPr>
        <w:rStyle w:val="PageNumber"/>
        <w:sz w:val="20"/>
      </w:rPr>
      <w:fldChar w:fldCharType="end"/>
    </w:r>
    <w:r w:rsidRPr="007C5A3D">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03F" w:rsidRDefault="0097303F" w:rsidP="00CF09D3">
    <w:pPr>
      <w:pStyle w:val="Footer"/>
    </w:pPr>
    <w:r>
      <w:rPr>
        <w:sz w:val="20"/>
      </w:rPr>
      <w:t>ATP413-8005</w:t>
    </w:r>
    <w:r w:rsidR="003C3C01">
      <w:rPr>
        <w:sz w:val="20"/>
      </w:rPr>
      <w:t>-1/2</w:t>
    </w:r>
    <w:r>
      <w:rPr>
        <w:sz w:val="20"/>
      </w:rPr>
      <w:t xml:space="preserve"> Rev - F</w:t>
    </w:r>
    <w:r w:rsidRPr="007C5A3D">
      <w:tab/>
    </w:r>
    <w:r w:rsidRPr="007C5A3D">
      <w:tab/>
    </w:r>
    <w:r w:rsidRPr="007C5A3D">
      <w:rPr>
        <w:sz w:val="20"/>
      </w:rPr>
      <w:t xml:space="preserve">Page </w:t>
    </w:r>
    <w:r w:rsidRPr="007C5A3D">
      <w:rPr>
        <w:rStyle w:val="PageNumber"/>
        <w:sz w:val="20"/>
      </w:rPr>
      <w:fldChar w:fldCharType="begin"/>
    </w:r>
    <w:r w:rsidRPr="007C5A3D">
      <w:rPr>
        <w:rStyle w:val="PageNumber"/>
        <w:sz w:val="20"/>
      </w:rPr>
      <w:instrText xml:space="preserve"> PAGE </w:instrText>
    </w:r>
    <w:r w:rsidRPr="007C5A3D">
      <w:rPr>
        <w:rStyle w:val="PageNumber"/>
        <w:sz w:val="20"/>
      </w:rPr>
      <w:fldChar w:fldCharType="separate"/>
    </w:r>
    <w:r w:rsidR="0049649D">
      <w:rPr>
        <w:rStyle w:val="PageNumber"/>
        <w:noProof/>
        <w:sz w:val="20"/>
      </w:rPr>
      <w:t>ii</w:t>
    </w:r>
    <w:r w:rsidRPr="007C5A3D">
      <w:rPr>
        <w:rStyle w:val="PageNumber"/>
        <w:sz w:val="20"/>
      </w:rPr>
      <w:fldChar w:fldCharType="end"/>
    </w:r>
    <w:r>
      <w:rPr>
        <w:sz w:val="20"/>
      </w:rPr>
      <w:tab/>
    </w:r>
    <w:r>
      <w:rPr>
        <w:color w:val="000000"/>
        <w:sz w:val="20"/>
        <w:vertAlign w:val="subscript"/>
      </w:rPr>
      <w:t>Use or disclosure of data on this sheet is subject to the restrictions on page i of this document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03F" w:rsidRDefault="0097303F" w:rsidP="00CF09D3">
    <w:pPr>
      <w:tabs>
        <w:tab w:val="left" w:pos="4320"/>
        <w:tab w:val="center" w:pos="6480"/>
        <w:tab w:val="right" w:pos="10080"/>
      </w:tabs>
      <w:rPr>
        <w:rStyle w:val="PageNumber"/>
      </w:rPr>
    </w:pPr>
    <w:r>
      <w:rPr>
        <w:sz w:val="20"/>
      </w:rPr>
      <w:t>ATP413-8005</w:t>
    </w:r>
    <w:r w:rsidR="003C3C01">
      <w:rPr>
        <w:sz w:val="20"/>
      </w:rPr>
      <w:t>-1/2</w:t>
    </w:r>
    <w:r>
      <w:rPr>
        <w:sz w:val="20"/>
      </w:rPr>
      <w:t xml:space="preserve"> Rev - F</w:t>
    </w:r>
    <w:r>
      <w:rPr>
        <w:sz w:val="20"/>
      </w:rPr>
      <w:tab/>
    </w:r>
    <w:r>
      <w:rPr>
        <w:sz w:val="20"/>
      </w:rPr>
      <w:tab/>
    </w:r>
    <w:r>
      <w:rPr>
        <w:sz w:val="20"/>
      </w:rPr>
      <w:tab/>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617682">
      <w:rPr>
        <w:rStyle w:val="PageNumber"/>
        <w:noProof/>
        <w:sz w:val="20"/>
      </w:rPr>
      <w:t>10</w:t>
    </w:r>
    <w:r>
      <w:rPr>
        <w:rStyle w:val="PageNumber"/>
        <w:sz w:val="20"/>
      </w:rPr>
      <w:fldChar w:fldCharType="end"/>
    </w:r>
  </w:p>
  <w:p w:rsidR="0097303F" w:rsidRDefault="0097303F" w:rsidP="00034803">
    <w:pPr>
      <w:autoSpaceDE w:val="0"/>
      <w:autoSpaceDN w:val="0"/>
      <w:adjustRightInd w:val="0"/>
      <w:jc w:val="center"/>
      <w:rPr>
        <w:color w:val="000000"/>
        <w:sz w:val="20"/>
        <w:vertAlign w:val="subscript"/>
      </w:rPr>
    </w:pPr>
    <w:r>
      <w:rPr>
        <w:sz w:val="20"/>
      </w:rPr>
      <w:tab/>
    </w:r>
    <w:r>
      <w:rPr>
        <w:color w:val="000000"/>
        <w:sz w:val="20"/>
        <w:vertAlign w:val="subscript"/>
      </w:rPr>
      <w:t>Use or disclosure of data on this sheet is subject to the restrictions on page i of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049" w:rsidRDefault="00BD5049">
      <w:r>
        <w:separator/>
      </w:r>
    </w:p>
  </w:footnote>
  <w:footnote w:type="continuationSeparator" w:id="0">
    <w:p w:rsidR="00BD5049" w:rsidRDefault="00BD50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03F" w:rsidRDefault="0097303F" w:rsidP="00353C9F">
    <w:pPr>
      <w:pStyle w:val="Header"/>
      <w:rPr>
        <w:noProof/>
      </w:rPr>
    </w:pPr>
    <w:r>
      <w:rPr>
        <w:noProof/>
        <w:lang w:bidi="he-IL"/>
      </w:rPr>
      <w:drawing>
        <wp:inline distT="0" distB="0" distL="0" distR="0">
          <wp:extent cx="1052830" cy="422910"/>
          <wp:effectExtent l="0" t="0" r="0" b="0"/>
          <wp:docPr id="1" name="Picture 1" descr="mls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s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2830" cy="422910"/>
                  </a:xfrm>
                  <a:prstGeom prst="rect">
                    <a:avLst/>
                  </a:prstGeom>
                  <a:noFill/>
                  <a:ln>
                    <a:noFill/>
                  </a:ln>
                </pic:spPr>
              </pic:pic>
            </a:graphicData>
          </a:graphic>
        </wp:inline>
      </w:drawing>
    </w:r>
    <w:r>
      <w:rPr>
        <w:noProof/>
      </w:rPr>
      <w:tab/>
    </w:r>
    <w:r>
      <w:rPr>
        <w:noProof/>
      </w:rPr>
      <w:tab/>
      <w:t xml:space="preserve">                                     </w:t>
    </w:r>
    <w:r>
      <w:rPr>
        <w:noProof/>
        <w:lang w:bidi="he-IL"/>
      </w:rPr>
      <w:drawing>
        <wp:inline distT="0" distB="0" distL="0" distR="0">
          <wp:extent cx="1967230" cy="414655"/>
          <wp:effectExtent l="0" t="0" r="0" b="4445"/>
          <wp:docPr id="2" name="Picture 2" descr="marvingroup-sta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vingroup-stacked.jpg"/>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967230" cy="414655"/>
                  </a:xfrm>
                  <a:prstGeom prst="rect">
                    <a:avLst/>
                  </a:prstGeom>
                  <a:noFill/>
                  <a:ln>
                    <a:noFill/>
                  </a:ln>
                </pic:spPr>
              </pic:pic>
            </a:graphicData>
          </a:graphic>
        </wp:inline>
      </w:drawing>
    </w:r>
  </w:p>
  <w:p w:rsidR="0097303F" w:rsidRDefault="0097303F" w:rsidP="00353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2946"/>
    <w:multiLevelType w:val="hybridMultilevel"/>
    <w:tmpl w:val="1F64B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AF0FB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5CA3799"/>
    <w:multiLevelType w:val="singleLevel"/>
    <w:tmpl w:val="0409000F"/>
    <w:lvl w:ilvl="0">
      <w:start w:val="1"/>
      <w:numFmt w:val="decimal"/>
      <w:lvlText w:val="%1."/>
      <w:lvlJc w:val="left"/>
      <w:pPr>
        <w:tabs>
          <w:tab w:val="num" w:pos="360"/>
        </w:tabs>
        <w:ind w:left="360" w:hanging="360"/>
      </w:pPr>
    </w:lvl>
  </w:abstractNum>
  <w:abstractNum w:abstractNumId="3">
    <w:nsid w:val="0AE5224A"/>
    <w:multiLevelType w:val="multilevel"/>
    <w:tmpl w:val="2D42957E"/>
    <w:lvl w:ilvl="0">
      <w:start w:val="1"/>
      <w:numFmt w:val="decimal"/>
      <w:lvlText w:val="%1.0"/>
      <w:lvlJc w:val="left"/>
      <w:pPr>
        <w:tabs>
          <w:tab w:val="num" w:pos="720"/>
        </w:tabs>
        <w:ind w:left="720" w:hanging="720"/>
      </w:pPr>
      <w:rPr>
        <w:rFonts w:ascii="Arial (W1)" w:hAnsi="Arial (W1)" w:hint="default"/>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Arial" w:hAnsi="Arial" w:hint="default"/>
        <w:b w:val="0"/>
        <w:i w:val="0"/>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440"/>
        </w:tabs>
        <w:ind w:left="1440" w:hanging="1440"/>
      </w:pPr>
      <w:rPr>
        <w:rFonts w:ascii="Arial (W1)" w:hAnsi="Arial (W1)" w:hint="default"/>
        <w:b w:val="0"/>
        <w:i w:val="0"/>
        <w:caps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tabs>
          <w:tab w:val="num" w:pos="360"/>
        </w:tabs>
        <w:ind w:left="360" w:hanging="360"/>
      </w:pPr>
      <w:rPr>
        <w:rFonts w:ascii="Symbol" w:hAnsi="Symbol" w:hint="default"/>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440"/>
        </w:tabs>
        <w:ind w:left="1440" w:hanging="1440"/>
      </w:pPr>
      <w:rPr>
        <w:rFonts w:ascii="Arial" w:hAnsi="Arial" w:hint="default"/>
        <w:b w:val="0"/>
        <w:i w:val="0"/>
        <w:sz w:val="24"/>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0EFC182C"/>
    <w:multiLevelType w:val="hybridMultilevel"/>
    <w:tmpl w:val="0E947F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D048DD"/>
    <w:multiLevelType w:val="hybridMultilevel"/>
    <w:tmpl w:val="DAFA59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115254"/>
    <w:multiLevelType w:val="multilevel"/>
    <w:tmpl w:val="CE00937A"/>
    <w:lvl w:ilvl="0">
      <w:start w:val="1"/>
      <w:numFmt w:val="decimal"/>
      <w:isLg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1A9456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25BC558A"/>
    <w:multiLevelType w:val="singleLevel"/>
    <w:tmpl w:val="0409000F"/>
    <w:lvl w:ilvl="0">
      <w:start w:val="1"/>
      <w:numFmt w:val="decimal"/>
      <w:lvlText w:val="%1."/>
      <w:lvlJc w:val="left"/>
      <w:pPr>
        <w:tabs>
          <w:tab w:val="num" w:pos="360"/>
        </w:tabs>
        <w:ind w:left="360" w:hanging="360"/>
      </w:pPr>
    </w:lvl>
  </w:abstractNum>
  <w:abstractNum w:abstractNumId="9">
    <w:nsid w:val="2B8123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C38258C"/>
    <w:multiLevelType w:val="hybridMultilevel"/>
    <w:tmpl w:val="392831E0"/>
    <w:lvl w:ilvl="0" w:tplc="BF1056C8">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1E60E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31F250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79B013E"/>
    <w:multiLevelType w:val="hybridMultilevel"/>
    <w:tmpl w:val="A814AE42"/>
    <w:lvl w:ilvl="0" w:tplc="04090007">
      <w:start w:val="1"/>
      <w:numFmt w:val="bullet"/>
      <w:lvlText w:val=""/>
      <w:lvlJc w:val="left"/>
      <w:pPr>
        <w:tabs>
          <w:tab w:val="num" w:pos="1440"/>
        </w:tabs>
        <w:ind w:left="1440" w:hanging="360"/>
      </w:pPr>
      <w:rPr>
        <w:rFonts w:ascii="Wingdings" w:hAnsi="Wingdings" w:hint="default"/>
        <w:sz w:val="16"/>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37D076B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3B4E4FBB"/>
    <w:multiLevelType w:val="multilevel"/>
    <w:tmpl w:val="CE00937A"/>
    <w:lvl w:ilvl="0">
      <w:start w:val="1"/>
      <w:numFmt w:val="decimal"/>
      <w:isLg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BBC59B9"/>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3C2D39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E2309D9"/>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nsid w:val="46C115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51834D01"/>
    <w:multiLevelType w:val="multilevel"/>
    <w:tmpl w:val="42CCED68"/>
    <w:lvl w:ilvl="0">
      <w:start w:val="1"/>
      <w:numFmt w:val="decimal"/>
      <w:pStyle w:val="Heading1"/>
      <w:isLgl/>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530D6A71"/>
    <w:multiLevelType w:val="multilevel"/>
    <w:tmpl w:val="EC4EF80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547B497B"/>
    <w:multiLevelType w:val="multilevel"/>
    <w:tmpl w:val="812E39E2"/>
    <w:lvl w:ilvl="0">
      <w:start w:val="1"/>
      <w:numFmt w:val="decimal"/>
      <w:lvlText w:val="%1.0"/>
      <w:lvlJc w:val="left"/>
      <w:pPr>
        <w:tabs>
          <w:tab w:val="num" w:pos="720"/>
        </w:tabs>
        <w:ind w:left="720" w:hanging="720"/>
      </w:pPr>
      <w:rPr>
        <w:rFonts w:ascii="Arial (W1)" w:hAnsi="Arial (W1)" w:hint="default"/>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Arial" w:hAnsi="Arial" w:hint="default"/>
        <w:b w:val="0"/>
        <w:i w:val="0"/>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440"/>
        </w:tabs>
        <w:ind w:left="1440" w:hanging="1440"/>
      </w:pPr>
      <w:rPr>
        <w:rFonts w:ascii="Arial (W1)" w:hAnsi="Arial (W1)" w:hint="default"/>
        <w:b w:val="0"/>
        <w:i w:val="0"/>
        <w:caps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tabs>
          <w:tab w:val="num" w:pos="360"/>
        </w:tabs>
        <w:ind w:left="360" w:hanging="360"/>
      </w:pPr>
      <w:rPr>
        <w:rFonts w:ascii="Symbol" w:hAnsi="Symbol" w:hint="default"/>
        <w:b w:val="0"/>
        <w:i w:val="0"/>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440"/>
        </w:tabs>
        <w:ind w:left="1440" w:hanging="1440"/>
      </w:pPr>
      <w:rPr>
        <w:rFonts w:ascii="Arial" w:hAnsi="Arial" w:hint="default"/>
        <w:b w:val="0"/>
        <w:i w:val="0"/>
        <w:sz w:val="24"/>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3">
    <w:nsid w:val="58D536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9F13A14"/>
    <w:multiLevelType w:val="hybridMultilevel"/>
    <w:tmpl w:val="95B0081A"/>
    <w:lvl w:ilvl="0" w:tplc="5F628932">
      <w:start w:val="1"/>
      <w:numFmt w:val="bullet"/>
      <w:lvlText w:val=""/>
      <w:lvlJc w:val="left"/>
      <w:pPr>
        <w:tabs>
          <w:tab w:val="num" w:pos="720"/>
        </w:tabs>
        <w:ind w:left="720" w:hanging="360"/>
      </w:pPr>
      <w:rPr>
        <w:rFonts w:ascii="Symbol" w:hAnsi="Symbol" w:hint="default"/>
      </w:rPr>
    </w:lvl>
    <w:lvl w:ilvl="1" w:tplc="E2B00C3C" w:tentative="1">
      <w:start w:val="1"/>
      <w:numFmt w:val="bullet"/>
      <w:lvlText w:val="o"/>
      <w:lvlJc w:val="left"/>
      <w:pPr>
        <w:tabs>
          <w:tab w:val="num" w:pos="1440"/>
        </w:tabs>
        <w:ind w:left="1440" w:hanging="360"/>
      </w:pPr>
      <w:rPr>
        <w:rFonts w:ascii="Courier New" w:hAnsi="Courier New" w:cs="Courier New" w:hint="default"/>
      </w:rPr>
    </w:lvl>
    <w:lvl w:ilvl="2" w:tplc="B308E156" w:tentative="1">
      <w:start w:val="1"/>
      <w:numFmt w:val="bullet"/>
      <w:lvlText w:val=""/>
      <w:lvlJc w:val="left"/>
      <w:pPr>
        <w:tabs>
          <w:tab w:val="num" w:pos="2160"/>
        </w:tabs>
        <w:ind w:left="2160" w:hanging="360"/>
      </w:pPr>
      <w:rPr>
        <w:rFonts w:ascii="Wingdings" w:hAnsi="Wingdings" w:hint="default"/>
      </w:rPr>
    </w:lvl>
    <w:lvl w:ilvl="3" w:tplc="3732EA68" w:tentative="1">
      <w:start w:val="1"/>
      <w:numFmt w:val="bullet"/>
      <w:lvlText w:val=""/>
      <w:lvlJc w:val="left"/>
      <w:pPr>
        <w:tabs>
          <w:tab w:val="num" w:pos="2880"/>
        </w:tabs>
        <w:ind w:left="2880" w:hanging="360"/>
      </w:pPr>
      <w:rPr>
        <w:rFonts w:ascii="Symbol" w:hAnsi="Symbol" w:hint="default"/>
      </w:rPr>
    </w:lvl>
    <w:lvl w:ilvl="4" w:tplc="5D3E8B16" w:tentative="1">
      <w:start w:val="1"/>
      <w:numFmt w:val="bullet"/>
      <w:lvlText w:val="o"/>
      <w:lvlJc w:val="left"/>
      <w:pPr>
        <w:tabs>
          <w:tab w:val="num" w:pos="3600"/>
        </w:tabs>
        <w:ind w:left="3600" w:hanging="360"/>
      </w:pPr>
      <w:rPr>
        <w:rFonts w:ascii="Courier New" w:hAnsi="Courier New" w:cs="Courier New" w:hint="default"/>
      </w:rPr>
    </w:lvl>
    <w:lvl w:ilvl="5" w:tplc="4DE6E1BE" w:tentative="1">
      <w:start w:val="1"/>
      <w:numFmt w:val="bullet"/>
      <w:lvlText w:val=""/>
      <w:lvlJc w:val="left"/>
      <w:pPr>
        <w:tabs>
          <w:tab w:val="num" w:pos="4320"/>
        </w:tabs>
        <w:ind w:left="4320" w:hanging="360"/>
      </w:pPr>
      <w:rPr>
        <w:rFonts w:ascii="Wingdings" w:hAnsi="Wingdings" w:hint="default"/>
      </w:rPr>
    </w:lvl>
    <w:lvl w:ilvl="6" w:tplc="EA988A92" w:tentative="1">
      <w:start w:val="1"/>
      <w:numFmt w:val="bullet"/>
      <w:lvlText w:val=""/>
      <w:lvlJc w:val="left"/>
      <w:pPr>
        <w:tabs>
          <w:tab w:val="num" w:pos="5040"/>
        </w:tabs>
        <w:ind w:left="5040" w:hanging="360"/>
      </w:pPr>
      <w:rPr>
        <w:rFonts w:ascii="Symbol" w:hAnsi="Symbol" w:hint="default"/>
      </w:rPr>
    </w:lvl>
    <w:lvl w:ilvl="7" w:tplc="A7D8B148" w:tentative="1">
      <w:start w:val="1"/>
      <w:numFmt w:val="bullet"/>
      <w:lvlText w:val="o"/>
      <w:lvlJc w:val="left"/>
      <w:pPr>
        <w:tabs>
          <w:tab w:val="num" w:pos="5760"/>
        </w:tabs>
        <w:ind w:left="5760" w:hanging="360"/>
      </w:pPr>
      <w:rPr>
        <w:rFonts w:ascii="Courier New" w:hAnsi="Courier New" w:cs="Courier New" w:hint="default"/>
      </w:rPr>
    </w:lvl>
    <w:lvl w:ilvl="8" w:tplc="830CF2E6" w:tentative="1">
      <w:start w:val="1"/>
      <w:numFmt w:val="bullet"/>
      <w:lvlText w:val=""/>
      <w:lvlJc w:val="left"/>
      <w:pPr>
        <w:tabs>
          <w:tab w:val="num" w:pos="6480"/>
        </w:tabs>
        <w:ind w:left="6480" w:hanging="360"/>
      </w:pPr>
      <w:rPr>
        <w:rFonts w:ascii="Wingdings" w:hAnsi="Wingdings" w:hint="default"/>
      </w:rPr>
    </w:lvl>
  </w:abstractNum>
  <w:abstractNum w:abstractNumId="25">
    <w:nsid w:val="602546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028327D"/>
    <w:multiLevelType w:val="singleLevel"/>
    <w:tmpl w:val="0409000F"/>
    <w:lvl w:ilvl="0">
      <w:start w:val="1"/>
      <w:numFmt w:val="decimal"/>
      <w:lvlText w:val="%1."/>
      <w:lvlJc w:val="left"/>
      <w:pPr>
        <w:tabs>
          <w:tab w:val="num" w:pos="360"/>
        </w:tabs>
        <w:ind w:left="360" w:hanging="360"/>
      </w:pPr>
    </w:lvl>
  </w:abstractNum>
  <w:abstractNum w:abstractNumId="27">
    <w:nsid w:val="6603487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8">
    <w:nsid w:val="669658B0"/>
    <w:multiLevelType w:val="multilevel"/>
    <w:tmpl w:val="D4845CBA"/>
    <w:lvl w:ilvl="0">
      <w:start w:val="1"/>
      <w:numFmt w:val="decimal"/>
      <w:pStyle w:val="TMHeading1"/>
      <w:lvlText w:val="%1.0"/>
      <w:lvlJc w:val="left"/>
      <w:pPr>
        <w:tabs>
          <w:tab w:val="num" w:pos="720"/>
        </w:tabs>
        <w:ind w:left="720" w:hanging="720"/>
      </w:pPr>
      <w:rPr>
        <w:rFonts w:ascii="Arial (W1)" w:hAnsi="Arial (W1)" w:hint="default"/>
        <w:b/>
        <w:i w:val="0"/>
        <w:caps w:val="0"/>
        <w:strike w:val="0"/>
        <w:dstrike w:val="0"/>
        <w:vanish w:val="0"/>
        <w:color w:val="000000"/>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MHeading2"/>
      <w:lvlText w:val="%1.%2"/>
      <w:lvlJc w:val="left"/>
      <w:pPr>
        <w:tabs>
          <w:tab w:val="num" w:pos="720"/>
        </w:tabs>
        <w:ind w:left="720" w:hanging="720"/>
      </w:pPr>
      <w:rPr>
        <w:rFonts w:ascii="Arial" w:hAnsi="Arial" w:hint="default"/>
        <w:b w:val="0"/>
        <w:i w:val="0"/>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MHeading3"/>
      <w:lvlText w:val="%1.%2.%3"/>
      <w:lvlJc w:val="left"/>
      <w:pPr>
        <w:tabs>
          <w:tab w:val="num" w:pos="720"/>
        </w:tabs>
        <w:ind w:left="720" w:hanging="720"/>
      </w:pPr>
      <w:rPr>
        <w:rFonts w:ascii="Arial" w:hAnsi="Arial" w:hint="default"/>
        <w:b w:val="0"/>
        <w:i w:val="0"/>
        <w:caps w:val="0"/>
        <w:small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MHeading4"/>
      <w:lvlText w:val="%1.%2.%3.%4"/>
      <w:lvlJc w:val="left"/>
      <w:pPr>
        <w:tabs>
          <w:tab w:val="num" w:pos="1440"/>
        </w:tabs>
        <w:ind w:left="1440" w:hanging="1440"/>
      </w:pPr>
      <w:rPr>
        <w:rFonts w:ascii="Arial (W1)" w:hAnsi="Arial (W1)" w:hint="default"/>
        <w:b w:val="0"/>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MHeading5"/>
      <w:lvlText w:val="%1.%2.%3.%4.%5"/>
      <w:lvlJc w:val="left"/>
      <w:pPr>
        <w:tabs>
          <w:tab w:val="num" w:pos="1440"/>
        </w:tabs>
        <w:ind w:left="1440" w:hanging="1440"/>
      </w:pPr>
      <w:rPr>
        <w:rFonts w:ascii="Arial (W1)" w:hAnsi="Arial (W1)" w:hint="default"/>
        <w:b w:val="0"/>
        <w:i w:val="0"/>
        <w:caps w:val="0"/>
        <w:strike w:val="0"/>
        <w:dstrike w:val="0"/>
        <w:vanish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440"/>
        </w:tabs>
        <w:ind w:left="1440" w:hanging="1440"/>
      </w:pPr>
      <w:rPr>
        <w:rFonts w:ascii="Arial" w:hAnsi="Arial" w:hint="default"/>
        <w:b w:val="0"/>
        <w:i w:val="0"/>
        <w:sz w:val="24"/>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6B795C5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0">
    <w:nsid w:val="72DB197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4041040"/>
    <w:multiLevelType w:val="hybridMultilevel"/>
    <w:tmpl w:val="D088959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nsid w:val="78103F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782D1BD7"/>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4">
    <w:nsid w:val="7AEE4A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C082320"/>
    <w:multiLevelType w:val="singleLevel"/>
    <w:tmpl w:val="7F6608DC"/>
    <w:lvl w:ilvl="0">
      <w:start w:val="1"/>
      <w:numFmt w:val="bullet"/>
      <w:lvlText w:val="-"/>
      <w:lvlJc w:val="left"/>
      <w:pPr>
        <w:tabs>
          <w:tab w:val="num" w:pos="360"/>
        </w:tabs>
        <w:ind w:left="360" w:hanging="360"/>
      </w:pPr>
      <w:rPr>
        <w:rFonts w:ascii="Monotype Sorts" w:eastAsia="Monotype Sorts" w:hAnsi="Wingdings" w:hint="eastAsia"/>
      </w:rPr>
    </w:lvl>
  </w:abstractNum>
  <w:abstractNum w:abstractNumId="36">
    <w:nsid w:val="7D4A5F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E543F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26"/>
  </w:num>
  <w:num w:numId="3">
    <w:abstractNumId w:val="8"/>
  </w:num>
  <w:num w:numId="4">
    <w:abstractNumId w:val="33"/>
  </w:num>
  <w:num w:numId="5">
    <w:abstractNumId w:val="14"/>
  </w:num>
  <w:num w:numId="6">
    <w:abstractNumId w:val="16"/>
  </w:num>
  <w:num w:numId="7">
    <w:abstractNumId w:val="18"/>
  </w:num>
  <w:num w:numId="8">
    <w:abstractNumId w:val="30"/>
  </w:num>
  <w:num w:numId="9">
    <w:abstractNumId w:val="7"/>
  </w:num>
  <w:num w:numId="10">
    <w:abstractNumId w:val="32"/>
  </w:num>
  <w:num w:numId="11">
    <w:abstractNumId w:val="11"/>
  </w:num>
  <w:num w:numId="12">
    <w:abstractNumId w:val="1"/>
  </w:num>
  <w:num w:numId="13">
    <w:abstractNumId w:val="19"/>
  </w:num>
  <w:num w:numId="14">
    <w:abstractNumId w:val="37"/>
  </w:num>
  <w:num w:numId="15">
    <w:abstractNumId w:val="20"/>
  </w:num>
  <w:num w:numId="16">
    <w:abstractNumId w:val="9"/>
  </w:num>
  <w:num w:numId="17">
    <w:abstractNumId w:val="20"/>
  </w:num>
  <w:num w:numId="18">
    <w:abstractNumId w:val="20"/>
  </w:num>
  <w:num w:numId="19">
    <w:abstractNumId w:val="17"/>
  </w:num>
  <w:num w:numId="20">
    <w:abstractNumId w:val="35"/>
  </w:num>
  <w:num w:numId="21">
    <w:abstractNumId w:val="29"/>
  </w:num>
  <w:num w:numId="22">
    <w:abstractNumId w:val="36"/>
  </w:num>
  <w:num w:numId="23">
    <w:abstractNumId w:val="21"/>
  </w:num>
  <w:num w:numId="24">
    <w:abstractNumId w:val="13"/>
  </w:num>
  <w:num w:numId="25">
    <w:abstractNumId w:val="20"/>
  </w:num>
  <w:num w:numId="26">
    <w:abstractNumId w:val="20"/>
  </w:num>
  <w:num w:numId="27">
    <w:abstractNumId w:val="20"/>
  </w:num>
  <w:num w:numId="28">
    <w:abstractNumId w:val="28"/>
  </w:num>
  <w:num w:numId="29">
    <w:abstractNumId w:val="24"/>
  </w:num>
  <w:num w:numId="30">
    <w:abstractNumId w:val="31"/>
  </w:num>
  <w:num w:numId="31">
    <w:abstractNumId w:val="4"/>
  </w:num>
  <w:num w:numId="32">
    <w:abstractNumId w:val="0"/>
  </w:num>
  <w:num w:numId="33">
    <w:abstractNumId w:val="34"/>
  </w:num>
  <w:num w:numId="34">
    <w:abstractNumId w:val="25"/>
  </w:num>
  <w:num w:numId="35">
    <w:abstractNumId w:val="27"/>
  </w:num>
  <w:num w:numId="36">
    <w:abstractNumId w:val="12"/>
  </w:num>
  <w:num w:numId="37">
    <w:abstractNumId w:val="23"/>
  </w:num>
  <w:num w:numId="38">
    <w:abstractNumId w:val="22"/>
  </w:num>
  <w:num w:numId="39">
    <w:abstractNumId w:val="3"/>
  </w:num>
  <w:num w:numId="40">
    <w:abstractNumId w:val="5"/>
  </w:num>
  <w:num w:numId="41">
    <w:abstractNumId w:val="6"/>
  </w:num>
  <w:num w:numId="42">
    <w:abstractNumId w:val="15"/>
  </w:num>
  <w:num w:numId="43">
    <w:abstractNumId w:val="20"/>
  </w:num>
  <w:num w:numId="44">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0"/>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5C"/>
    <w:rsid w:val="00000982"/>
    <w:rsid w:val="000046AA"/>
    <w:rsid w:val="00007600"/>
    <w:rsid w:val="000105EB"/>
    <w:rsid w:val="00011410"/>
    <w:rsid w:val="00012F7E"/>
    <w:rsid w:val="00013D3E"/>
    <w:rsid w:val="00015FCD"/>
    <w:rsid w:val="00016CBE"/>
    <w:rsid w:val="000249AF"/>
    <w:rsid w:val="000274C3"/>
    <w:rsid w:val="00034803"/>
    <w:rsid w:val="00035A06"/>
    <w:rsid w:val="000369AA"/>
    <w:rsid w:val="00043CA5"/>
    <w:rsid w:val="00046323"/>
    <w:rsid w:val="00054463"/>
    <w:rsid w:val="00060379"/>
    <w:rsid w:val="0006314D"/>
    <w:rsid w:val="0006529C"/>
    <w:rsid w:val="00067192"/>
    <w:rsid w:val="0007091F"/>
    <w:rsid w:val="000761BF"/>
    <w:rsid w:val="0008010C"/>
    <w:rsid w:val="00080964"/>
    <w:rsid w:val="00082873"/>
    <w:rsid w:val="00082A63"/>
    <w:rsid w:val="00082ED2"/>
    <w:rsid w:val="000837FD"/>
    <w:rsid w:val="00091765"/>
    <w:rsid w:val="00091B99"/>
    <w:rsid w:val="00093BC3"/>
    <w:rsid w:val="00093F61"/>
    <w:rsid w:val="00094FBB"/>
    <w:rsid w:val="00095472"/>
    <w:rsid w:val="000A6C11"/>
    <w:rsid w:val="000B0176"/>
    <w:rsid w:val="000C5F4C"/>
    <w:rsid w:val="000C7EE9"/>
    <w:rsid w:val="000D03F3"/>
    <w:rsid w:val="000D1C24"/>
    <w:rsid w:val="000D5521"/>
    <w:rsid w:val="000D5581"/>
    <w:rsid w:val="000D5729"/>
    <w:rsid w:val="000E3ACC"/>
    <w:rsid w:val="000E52D5"/>
    <w:rsid w:val="000E7190"/>
    <w:rsid w:val="000E7CB3"/>
    <w:rsid w:val="000F693D"/>
    <w:rsid w:val="001008E2"/>
    <w:rsid w:val="00100C09"/>
    <w:rsid w:val="001010AF"/>
    <w:rsid w:val="00101E33"/>
    <w:rsid w:val="00104E2F"/>
    <w:rsid w:val="0010654D"/>
    <w:rsid w:val="0010675A"/>
    <w:rsid w:val="00107696"/>
    <w:rsid w:val="0011077B"/>
    <w:rsid w:val="00116006"/>
    <w:rsid w:val="00117843"/>
    <w:rsid w:val="00124552"/>
    <w:rsid w:val="0012684F"/>
    <w:rsid w:val="00126E9F"/>
    <w:rsid w:val="0013220E"/>
    <w:rsid w:val="00132492"/>
    <w:rsid w:val="001329DF"/>
    <w:rsid w:val="00134300"/>
    <w:rsid w:val="0013562A"/>
    <w:rsid w:val="00137920"/>
    <w:rsid w:val="0014117A"/>
    <w:rsid w:val="00143F24"/>
    <w:rsid w:val="00146CC2"/>
    <w:rsid w:val="0014769A"/>
    <w:rsid w:val="00151C45"/>
    <w:rsid w:val="00162030"/>
    <w:rsid w:val="00163095"/>
    <w:rsid w:val="001705D3"/>
    <w:rsid w:val="00171346"/>
    <w:rsid w:val="00172526"/>
    <w:rsid w:val="001725EB"/>
    <w:rsid w:val="001735DC"/>
    <w:rsid w:val="00173BB1"/>
    <w:rsid w:val="00175E85"/>
    <w:rsid w:val="00177A90"/>
    <w:rsid w:val="001804BA"/>
    <w:rsid w:val="00180E52"/>
    <w:rsid w:val="0018456A"/>
    <w:rsid w:val="0018741D"/>
    <w:rsid w:val="00190B90"/>
    <w:rsid w:val="00191328"/>
    <w:rsid w:val="00192CE1"/>
    <w:rsid w:val="0019644F"/>
    <w:rsid w:val="00197ED7"/>
    <w:rsid w:val="001A0DF3"/>
    <w:rsid w:val="001A4134"/>
    <w:rsid w:val="001A5048"/>
    <w:rsid w:val="001B0316"/>
    <w:rsid w:val="001B1A07"/>
    <w:rsid w:val="001B2723"/>
    <w:rsid w:val="001B33EB"/>
    <w:rsid w:val="001B46BC"/>
    <w:rsid w:val="001B5666"/>
    <w:rsid w:val="001C0362"/>
    <w:rsid w:val="001C1146"/>
    <w:rsid w:val="001C2FF2"/>
    <w:rsid w:val="001D1449"/>
    <w:rsid w:val="001D27D0"/>
    <w:rsid w:val="001D3920"/>
    <w:rsid w:val="001D509D"/>
    <w:rsid w:val="001D7F75"/>
    <w:rsid w:val="001E0785"/>
    <w:rsid w:val="001E480B"/>
    <w:rsid w:val="001E4F0A"/>
    <w:rsid w:val="001E5B98"/>
    <w:rsid w:val="001E7468"/>
    <w:rsid w:val="001F1636"/>
    <w:rsid w:val="001F4F01"/>
    <w:rsid w:val="002012FF"/>
    <w:rsid w:val="0020182F"/>
    <w:rsid w:val="00202245"/>
    <w:rsid w:val="00202DF9"/>
    <w:rsid w:val="00203B2C"/>
    <w:rsid w:val="00205198"/>
    <w:rsid w:val="002078FA"/>
    <w:rsid w:val="00211ED7"/>
    <w:rsid w:val="00216924"/>
    <w:rsid w:val="00221329"/>
    <w:rsid w:val="00223ACF"/>
    <w:rsid w:val="00223FF9"/>
    <w:rsid w:val="002345D6"/>
    <w:rsid w:val="00235D41"/>
    <w:rsid w:val="00236756"/>
    <w:rsid w:val="002445E7"/>
    <w:rsid w:val="00245883"/>
    <w:rsid w:val="00245A60"/>
    <w:rsid w:val="00251878"/>
    <w:rsid w:val="002557B9"/>
    <w:rsid w:val="00257573"/>
    <w:rsid w:val="00260CEE"/>
    <w:rsid w:val="00261ED5"/>
    <w:rsid w:val="002724DA"/>
    <w:rsid w:val="00272FA5"/>
    <w:rsid w:val="002746A2"/>
    <w:rsid w:val="0028262F"/>
    <w:rsid w:val="00282D8F"/>
    <w:rsid w:val="00282DE4"/>
    <w:rsid w:val="00286208"/>
    <w:rsid w:val="002862B0"/>
    <w:rsid w:val="00287062"/>
    <w:rsid w:val="00293CFC"/>
    <w:rsid w:val="00296DA7"/>
    <w:rsid w:val="002A7B24"/>
    <w:rsid w:val="002B03BB"/>
    <w:rsid w:val="002B073C"/>
    <w:rsid w:val="002C52F0"/>
    <w:rsid w:val="002C6557"/>
    <w:rsid w:val="002C7FC7"/>
    <w:rsid w:val="002D067F"/>
    <w:rsid w:val="002D0879"/>
    <w:rsid w:val="002D20C7"/>
    <w:rsid w:val="002D35CC"/>
    <w:rsid w:val="002D434E"/>
    <w:rsid w:val="002D6A8C"/>
    <w:rsid w:val="002E0CFD"/>
    <w:rsid w:val="002E0D1E"/>
    <w:rsid w:val="002E47FD"/>
    <w:rsid w:val="002E5FB5"/>
    <w:rsid w:val="002F0038"/>
    <w:rsid w:val="002F04EC"/>
    <w:rsid w:val="002F1922"/>
    <w:rsid w:val="002F3288"/>
    <w:rsid w:val="002F430A"/>
    <w:rsid w:val="00300832"/>
    <w:rsid w:val="00300B13"/>
    <w:rsid w:val="00303BF4"/>
    <w:rsid w:val="003053DB"/>
    <w:rsid w:val="003202A4"/>
    <w:rsid w:val="00320C6D"/>
    <w:rsid w:val="0032277A"/>
    <w:rsid w:val="00325772"/>
    <w:rsid w:val="00325E2E"/>
    <w:rsid w:val="00335399"/>
    <w:rsid w:val="0033729C"/>
    <w:rsid w:val="003435E4"/>
    <w:rsid w:val="00344692"/>
    <w:rsid w:val="003452EF"/>
    <w:rsid w:val="00346BE1"/>
    <w:rsid w:val="00352231"/>
    <w:rsid w:val="00353C9F"/>
    <w:rsid w:val="003555B9"/>
    <w:rsid w:val="00357E2F"/>
    <w:rsid w:val="00360CB9"/>
    <w:rsid w:val="00364353"/>
    <w:rsid w:val="00364C0C"/>
    <w:rsid w:val="00365FBA"/>
    <w:rsid w:val="003724AF"/>
    <w:rsid w:val="00374E42"/>
    <w:rsid w:val="00377AC6"/>
    <w:rsid w:val="00381A5E"/>
    <w:rsid w:val="00386AE7"/>
    <w:rsid w:val="003923DC"/>
    <w:rsid w:val="0039272A"/>
    <w:rsid w:val="003971EA"/>
    <w:rsid w:val="003A06D0"/>
    <w:rsid w:val="003A7E17"/>
    <w:rsid w:val="003B1152"/>
    <w:rsid w:val="003B125B"/>
    <w:rsid w:val="003B1E0B"/>
    <w:rsid w:val="003B35E8"/>
    <w:rsid w:val="003B4F8D"/>
    <w:rsid w:val="003B787A"/>
    <w:rsid w:val="003C3C01"/>
    <w:rsid w:val="003C774E"/>
    <w:rsid w:val="003D3733"/>
    <w:rsid w:val="003D4C27"/>
    <w:rsid w:val="003D5A7E"/>
    <w:rsid w:val="003E2E25"/>
    <w:rsid w:val="003E2EB3"/>
    <w:rsid w:val="003E4DF4"/>
    <w:rsid w:val="003E52D6"/>
    <w:rsid w:val="003E57D1"/>
    <w:rsid w:val="003E5CB0"/>
    <w:rsid w:val="003F13E6"/>
    <w:rsid w:val="003F1996"/>
    <w:rsid w:val="003F2406"/>
    <w:rsid w:val="003F2FED"/>
    <w:rsid w:val="003F40BD"/>
    <w:rsid w:val="003F4FCE"/>
    <w:rsid w:val="004036AB"/>
    <w:rsid w:val="00416C61"/>
    <w:rsid w:val="00424CE3"/>
    <w:rsid w:val="00425D3F"/>
    <w:rsid w:val="00426A56"/>
    <w:rsid w:val="004270A5"/>
    <w:rsid w:val="004347CF"/>
    <w:rsid w:val="0044285A"/>
    <w:rsid w:val="004429CC"/>
    <w:rsid w:val="0044791F"/>
    <w:rsid w:val="00454161"/>
    <w:rsid w:val="00454AB8"/>
    <w:rsid w:val="0045520C"/>
    <w:rsid w:val="0045692A"/>
    <w:rsid w:val="00465148"/>
    <w:rsid w:val="00472DC5"/>
    <w:rsid w:val="00475108"/>
    <w:rsid w:val="004762F9"/>
    <w:rsid w:val="00477371"/>
    <w:rsid w:val="0047745D"/>
    <w:rsid w:val="00480F33"/>
    <w:rsid w:val="00482B59"/>
    <w:rsid w:val="004848DD"/>
    <w:rsid w:val="00485477"/>
    <w:rsid w:val="0049649D"/>
    <w:rsid w:val="004B0CDF"/>
    <w:rsid w:val="004B1306"/>
    <w:rsid w:val="004B1746"/>
    <w:rsid w:val="004B415D"/>
    <w:rsid w:val="004C2F7D"/>
    <w:rsid w:val="004D0E63"/>
    <w:rsid w:val="004D2402"/>
    <w:rsid w:val="004D3F0C"/>
    <w:rsid w:val="004D5DEC"/>
    <w:rsid w:val="004E25D6"/>
    <w:rsid w:val="004E4138"/>
    <w:rsid w:val="004E63CA"/>
    <w:rsid w:val="004E7DBB"/>
    <w:rsid w:val="004F0186"/>
    <w:rsid w:val="004F3CDD"/>
    <w:rsid w:val="004F46F6"/>
    <w:rsid w:val="004F4B9B"/>
    <w:rsid w:val="00503BD2"/>
    <w:rsid w:val="00505373"/>
    <w:rsid w:val="0050689B"/>
    <w:rsid w:val="005129A1"/>
    <w:rsid w:val="0052180A"/>
    <w:rsid w:val="0052246D"/>
    <w:rsid w:val="00523083"/>
    <w:rsid w:val="00524A21"/>
    <w:rsid w:val="00530886"/>
    <w:rsid w:val="00530BC6"/>
    <w:rsid w:val="005340F6"/>
    <w:rsid w:val="00536232"/>
    <w:rsid w:val="00542878"/>
    <w:rsid w:val="00544336"/>
    <w:rsid w:val="00553ACB"/>
    <w:rsid w:val="00553FFF"/>
    <w:rsid w:val="00561F67"/>
    <w:rsid w:val="00563956"/>
    <w:rsid w:val="00570072"/>
    <w:rsid w:val="005709AA"/>
    <w:rsid w:val="00571C14"/>
    <w:rsid w:val="00571CF7"/>
    <w:rsid w:val="00573719"/>
    <w:rsid w:val="00581525"/>
    <w:rsid w:val="005872DE"/>
    <w:rsid w:val="005908A0"/>
    <w:rsid w:val="00592EE3"/>
    <w:rsid w:val="00593041"/>
    <w:rsid w:val="00596030"/>
    <w:rsid w:val="00596615"/>
    <w:rsid w:val="0059780A"/>
    <w:rsid w:val="005A0414"/>
    <w:rsid w:val="005A5C1E"/>
    <w:rsid w:val="005A6996"/>
    <w:rsid w:val="005B352D"/>
    <w:rsid w:val="005B5E97"/>
    <w:rsid w:val="005C2152"/>
    <w:rsid w:val="005C2B30"/>
    <w:rsid w:val="005C586F"/>
    <w:rsid w:val="005C679B"/>
    <w:rsid w:val="005C735C"/>
    <w:rsid w:val="005D1118"/>
    <w:rsid w:val="005D7661"/>
    <w:rsid w:val="005E132C"/>
    <w:rsid w:val="005E2F92"/>
    <w:rsid w:val="005E72B5"/>
    <w:rsid w:val="005F41DD"/>
    <w:rsid w:val="005F4B30"/>
    <w:rsid w:val="005F5059"/>
    <w:rsid w:val="005F637E"/>
    <w:rsid w:val="00601067"/>
    <w:rsid w:val="006016A6"/>
    <w:rsid w:val="00602266"/>
    <w:rsid w:val="00603FE9"/>
    <w:rsid w:val="00604EFD"/>
    <w:rsid w:val="00607BF0"/>
    <w:rsid w:val="00611D51"/>
    <w:rsid w:val="006136FB"/>
    <w:rsid w:val="006139BC"/>
    <w:rsid w:val="00613A65"/>
    <w:rsid w:val="00616EB3"/>
    <w:rsid w:val="00617682"/>
    <w:rsid w:val="00624E3A"/>
    <w:rsid w:val="0062715B"/>
    <w:rsid w:val="006502D7"/>
    <w:rsid w:val="00651415"/>
    <w:rsid w:val="00654138"/>
    <w:rsid w:val="006545CD"/>
    <w:rsid w:val="00664C19"/>
    <w:rsid w:val="00665AEF"/>
    <w:rsid w:val="0067266A"/>
    <w:rsid w:val="00673041"/>
    <w:rsid w:val="00674CEF"/>
    <w:rsid w:val="00677513"/>
    <w:rsid w:val="006779B4"/>
    <w:rsid w:val="00681157"/>
    <w:rsid w:val="00686D59"/>
    <w:rsid w:val="0069144E"/>
    <w:rsid w:val="00692B82"/>
    <w:rsid w:val="006969F2"/>
    <w:rsid w:val="00697D35"/>
    <w:rsid w:val="006A43B1"/>
    <w:rsid w:val="006A58E1"/>
    <w:rsid w:val="006A5E3A"/>
    <w:rsid w:val="006A6382"/>
    <w:rsid w:val="006B75B7"/>
    <w:rsid w:val="006B77C7"/>
    <w:rsid w:val="006C667B"/>
    <w:rsid w:val="006D008B"/>
    <w:rsid w:val="006D1F6F"/>
    <w:rsid w:val="006D69EC"/>
    <w:rsid w:val="006D73F4"/>
    <w:rsid w:val="006E00F1"/>
    <w:rsid w:val="006E1334"/>
    <w:rsid w:val="006F3951"/>
    <w:rsid w:val="006F6354"/>
    <w:rsid w:val="0070033C"/>
    <w:rsid w:val="00701574"/>
    <w:rsid w:val="00703F4A"/>
    <w:rsid w:val="00705818"/>
    <w:rsid w:val="007071A3"/>
    <w:rsid w:val="007077E5"/>
    <w:rsid w:val="00707BD6"/>
    <w:rsid w:val="00716E4A"/>
    <w:rsid w:val="007175E9"/>
    <w:rsid w:val="00721BCF"/>
    <w:rsid w:val="00722A35"/>
    <w:rsid w:val="00750C65"/>
    <w:rsid w:val="00751EC7"/>
    <w:rsid w:val="007532D2"/>
    <w:rsid w:val="00762811"/>
    <w:rsid w:val="00762ACD"/>
    <w:rsid w:val="00763463"/>
    <w:rsid w:val="00763D1E"/>
    <w:rsid w:val="00764CB3"/>
    <w:rsid w:val="0076691D"/>
    <w:rsid w:val="007703AF"/>
    <w:rsid w:val="00770671"/>
    <w:rsid w:val="00772008"/>
    <w:rsid w:val="0077754D"/>
    <w:rsid w:val="007779CA"/>
    <w:rsid w:val="00781563"/>
    <w:rsid w:val="00781587"/>
    <w:rsid w:val="007843B4"/>
    <w:rsid w:val="00791044"/>
    <w:rsid w:val="00791EAD"/>
    <w:rsid w:val="00792734"/>
    <w:rsid w:val="00793DC8"/>
    <w:rsid w:val="00794A04"/>
    <w:rsid w:val="00797191"/>
    <w:rsid w:val="007A32BD"/>
    <w:rsid w:val="007A3EF9"/>
    <w:rsid w:val="007A5B18"/>
    <w:rsid w:val="007B0827"/>
    <w:rsid w:val="007B56FB"/>
    <w:rsid w:val="007B6391"/>
    <w:rsid w:val="007C25B1"/>
    <w:rsid w:val="007C27B8"/>
    <w:rsid w:val="007C2CFC"/>
    <w:rsid w:val="007C3E69"/>
    <w:rsid w:val="007C472E"/>
    <w:rsid w:val="007C4EA3"/>
    <w:rsid w:val="007C5A3D"/>
    <w:rsid w:val="007C5CCA"/>
    <w:rsid w:val="007C7A5A"/>
    <w:rsid w:val="007D1203"/>
    <w:rsid w:val="007D3BBB"/>
    <w:rsid w:val="007D46A7"/>
    <w:rsid w:val="007E0329"/>
    <w:rsid w:val="007E260F"/>
    <w:rsid w:val="007E28A4"/>
    <w:rsid w:val="007E44E2"/>
    <w:rsid w:val="007E74F1"/>
    <w:rsid w:val="007F3A7C"/>
    <w:rsid w:val="007F3B24"/>
    <w:rsid w:val="007F6641"/>
    <w:rsid w:val="007F6EB8"/>
    <w:rsid w:val="007F6F86"/>
    <w:rsid w:val="00802F9D"/>
    <w:rsid w:val="00806D71"/>
    <w:rsid w:val="00807740"/>
    <w:rsid w:val="00813792"/>
    <w:rsid w:val="00813D4F"/>
    <w:rsid w:val="00814FBA"/>
    <w:rsid w:val="00815876"/>
    <w:rsid w:val="00815F77"/>
    <w:rsid w:val="0081638E"/>
    <w:rsid w:val="00823C9F"/>
    <w:rsid w:val="008246B1"/>
    <w:rsid w:val="00825488"/>
    <w:rsid w:val="00825541"/>
    <w:rsid w:val="00833C02"/>
    <w:rsid w:val="0083705A"/>
    <w:rsid w:val="00840E96"/>
    <w:rsid w:val="00842E13"/>
    <w:rsid w:val="008438F4"/>
    <w:rsid w:val="00845B6C"/>
    <w:rsid w:val="008465DA"/>
    <w:rsid w:val="00847ECD"/>
    <w:rsid w:val="00850698"/>
    <w:rsid w:val="0085153C"/>
    <w:rsid w:val="00851778"/>
    <w:rsid w:val="00855CB3"/>
    <w:rsid w:val="00857ACF"/>
    <w:rsid w:val="008629FB"/>
    <w:rsid w:val="0087162A"/>
    <w:rsid w:val="008773FF"/>
    <w:rsid w:val="0088199D"/>
    <w:rsid w:val="008867A1"/>
    <w:rsid w:val="00893EF4"/>
    <w:rsid w:val="008961D2"/>
    <w:rsid w:val="00897A5A"/>
    <w:rsid w:val="008A17EC"/>
    <w:rsid w:val="008A4148"/>
    <w:rsid w:val="008A44A2"/>
    <w:rsid w:val="008B0F0D"/>
    <w:rsid w:val="008B1020"/>
    <w:rsid w:val="008B2700"/>
    <w:rsid w:val="008B46A2"/>
    <w:rsid w:val="008B4920"/>
    <w:rsid w:val="008B52FB"/>
    <w:rsid w:val="008B63FB"/>
    <w:rsid w:val="008C14CD"/>
    <w:rsid w:val="008C5A61"/>
    <w:rsid w:val="008D700E"/>
    <w:rsid w:val="008E033E"/>
    <w:rsid w:val="008E169D"/>
    <w:rsid w:val="008E5B38"/>
    <w:rsid w:val="008E703A"/>
    <w:rsid w:val="008F4D59"/>
    <w:rsid w:val="00904DCB"/>
    <w:rsid w:val="009069B8"/>
    <w:rsid w:val="009106E8"/>
    <w:rsid w:val="00912530"/>
    <w:rsid w:val="009156FA"/>
    <w:rsid w:val="009212D3"/>
    <w:rsid w:val="00926A78"/>
    <w:rsid w:val="00927650"/>
    <w:rsid w:val="00936F9E"/>
    <w:rsid w:val="0093785F"/>
    <w:rsid w:val="00941E63"/>
    <w:rsid w:val="00942FE7"/>
    <w:rsid w:val="009443DC"/>
    <w:rsid w:val="0095702E"/>
    <w:rsid w:val="00957420"/>
    <w:rsid w:val="009629C5"/>
    <w:rsid w:val="00966504"/>
    <w:rsid w:val="00971159"/>
    <w:rsid w:val="009711D7"/>
    <w:rsid w:val="009713FC"/>
    <w:rsid w:val="0097303F"/>
    <w:rsid w:val="00974A39"/>
    <w:rsid w:val="009766EF"/>
    <w:rsid w:val="00980994"/>
    <w:rsid w:val="009824C5"/>
    <w:rsid w:val="009834C1"/>
    <w:rsid w:val="00983A70"/>
    <w:rsid w:val="0098615B"/>
    <w:rsid w:val="00996DF8"/>
    <w:rsid w:val="009A1371"/>
    <w:rsid w:val="009A7164"/>
    <w:rsid w:val="009A7A8D"/>
    <w:rsid w:val="009B1BFD"/>
    <w:rsid w:val="009B530B"/>
    <w:rsid w:val="009B5C9D"/>
    <w:rsid w:val="009B5D20"/>
    <w:rsid w:val="009C586F"/>
    <w:rsid w:val="009C5EE6"/>
    <w:rsid w:val="009C7C9F"/>
    <w:rsid w:val="009D4186"/>
    <w:rsid w:val="009D441E"/>
    <w:rsid w:val="009E526A"/>
    <w:rsid w:val="009E68AD"/>
    <w:rsid w:val="00A0071F"/>
    <w:rsid w:val="00A04B27"/>
    <w:rsid w:val="00A14681"/>
    <w:rsid w:val="00A14B12"/>
    <w:rsid w:val="00A14B30"/>
    <w:rsid w:val="00A23EC1"/>
    <w:rsid w:val="00A252A0"/>
    <w:rsid w:val="00A27042"/>
    <w:rsid w:val="00A30323"/>
    <w:rsid w:val="00A31B64"/>
    <w:rsid w:val="00A34430"/>
    <w:rsid w:val="00A376CC"/>
    <w:rsid w:val="00A40964"/>
    <w:rsid w:val="00A40A7B"/>
    <w:rsid w:val="00A41F22"/>
    <w:rsid w:val="00A524E1"/>
    <w:rsid w:val="00A5721B"/>
    <w:rsid w:val="00A61531"/>
    <w:rsid w:val="00A617DD"/>
    <w:rsid w:val="00A70172"/>
    <w:rsid w:val="00A72919"/>
    <w:rsid w:val="00A7508E"/>
    <w:rsid w:val="00A75EBC"/>
    <w:rsid w:val="00A76E67"/>
    <w:rsid w:val="00A80FE6"/>
    <w:rsid w:val="00A852B7"/>
    <w:rsid w:val="00A859F8"/>
    <w:rsid w:val="00A935DB"/>
    <w:rsid w:val="00A9384F"/>
    <w:rsid w:val="00A93EF7"/>
    <w:rsid w:val="00A954A7"/>
    <w:rsid w:val="00A96F00"/>
    <w:rsid w:val="00AA24ED"/>
    <w:rsid w:val="00AA5B71"/>
    <w:rsid w:val="00AA6883"/>
    <w:rsid w:val="00AA7ECD"/>
    <w:rsid w:val="00AB0D7A"/>
    <w:rsid w:val="00AB15DE"/>
    <w:rsid w:val="00AC12C8"/>
    <w:rsid w:val="00AC7EB6"/>
    <w:rsid w:val="00AD333D"/>
    <w:rsid w:val="00AD5A8D"/>
    <w:rsid w:val="00AE293E"/>
    <w:rsid w:val="00AE3734"/>
    <w:rsid w:val="00AE6590"/>
    <w:rsid w:val="00AF261C"/>
    <w:rsid w:val="00AF2B6A"/>
    <w:rsid w:val="00AF52E4"/>
    <w:rsid w:val="00AF5F4C"/>
    <w:rsid w:val="00B04219"/>
    <w:rsid w:val="00B05672"/>
    <w:rsid w:val="00B05BEE"/>
    <w:rsid w:val="00B16F9D"/>
    <w:rsid w:val="00B17D0C"/>
    <w:rsid w:val="00B215BC"/>
    <w:rsid w:val="00B2435F"/>
    <w:rsid w:val="00B25589"/>
    <w:rsid w:val="00B2794A"/>
    <w:rsid w:val="00B302A8"/>
    <w:rsid w:val="00B30FC6"/>
    <w:rsid w:val="00B31DA9"/>
    <w:rsid w:val="00B32996"/>
    <w:rsid w:val="00B32A4C"/>
    <w:rsid w:val="00B444D4"/>
    <w:rsid w:val="00B47152"/>
    <w:rsid w:val="00B54E6C"/>
    <w:rsid w:val="00B567A5"/>
    <w:rsid w:val="00B6130F"/>
    <w:rsid w:val="00B64E54"/>
    <w:rsid w:val="00B65681"/>
    <w:rsid w:val="00B65DEA"/>
    <w:rsid w:val="00B7172F"/>
    <w:rsid w:val="00B75261"/>
    <w:rsid w:val="00B7658D"/>
    <w:rsid w:val="00B81DB0"/>
    <w:rsid w:val="00B83767"/>
    <w:rsid w:val="00B85787"/>
    <w:rsid w:val="00B91A52"/>
    <w:rsid w:val="00B95DC3"/>
    <w:rsid w:val="00BA1646"/>
    <w:rsid w:val="00BA24F8"/>
    <w:rsid w:val="00BA2AAB"/>
    <w:rsid w:val="00BA2FDC"/>
    <w:rsid w:val="00BA47DE"/>
    <w:rsid w:val="00BB0C1F"/>
    <w:rsid w:val="00BB24F4"/>
    <w:rsid w:val="00BB35A7"/>
    <w:rsid w:val="00BB7BB1"/>
    <w:rsid w:val="00BC07AF"/>
    <w:rsid w:val="00BC1E26"/>
    <w:rsid w:val="00BC1F5A"/>
    <w:rsid w:val="00BC2A20"/>
    <w:rsid w:val="00BC5610"/>
    <w:rsid w:val="00BC61A8"/>
    <w:rsid w:val="00BC7B4B"/>
    <w:rsid w:val="00BD313E"/>
    <w:rsid w:val="00BD5049"/>
    <w:rsid w:val="00BD6BF7"/>
    <w:rsid w:val="00BE5D61"/>
    <w:rsid w:val="00BF167E"/>
    <w:rsid w:val="00BF5B22"/>
    <w:rsid w:val="00C017EA"/>
    <w:rsid w:val="00C0402C"/>
    <w:rsid w:val="00C06D5D"/>
    <w:rsid w:val="00C077FB"/>
    <w:rsid w:val="00C07A50"/>
    <w:rsid w:val="00C16602"/>
    <w:rsid w:val="00C16CF1"/>
    <w:rsid w:val="00C25C9A"/>
    <w:rsid w:val="00C34906"/>
    <w:rsid w:val="00C36661"/>
    <w:rsid w:val="00C41931"/>
    <w:rsid w:val="00C42B57"/>
    <w:rsid w:val="00C4514D"/>
    <w:rsid w:val="00C461F0"/>
    <w:rsid w:val="00C5057F"/>
    <w:rsid w:val="00C509CB"/>
    <w:rsid w:val="00C566C6"/>
    <w:rsid w:val="00C566FA"/>
    <w:rsid w:val="00C6293F"/>
    <w:rsid w:val="00C63205"/>
    <w:rsid w:val="00C71D22"/>
    <w:rsid w:val="00C77C4A"/>
    <w:rsid w:val="00C814B3"/>
    <w:rsid w:val="00C86040"/>
    <w:rsid w:val="00C87F1F"/>
    <w:rsid w:val="00C9059E"/>
    <w:rsid w:val="00C9084D"/>
    <w:rsid w:val="00C945D1"/>
    <w:rsid w:val="00C9598C"/>
    <w:rsid w:val="00C97E25"/>
    <w:rsid w:val="00CA643F"/>
    <w:rsid w:val="00CA6A1F"/>
    <w:rsid w:val="00CA6EAA"/>
    <w:rsid w:val="00CA7FE6"/>
    <w:rsid w:val="00CB28C9"/>
    <w:rsid w:val="00CB306C"/>
    <w:rsid w:val="00CB3463"/>
    <w:rsid w:val="00CB71E9"/>
    <w:rsid w:val="00CB7954"/>
    <w:rsid w:val="00CC157E"/>
    <w:rsid w:val="00CC1651"/>
    <w:rsid w:val="00CC34A7"/>
    <w:rsid w:val="00CC4B79"/>
    <w:rsid w:val="00CC67C2"/>
    <w:rsid w:val="00CD328D"/>
    <w:rsid w:val="00CE4CC1"/>
    <w:rsid w:val="00CE5B43"/>
    <w:rsid w:val="00CE7CBD"/>
    <w:rsid w:val="00CF09D3"/>
    <w:rsid w:val="00CF0D8D"/>
    <w:rsid w:val="00CF4AAC"/>
    <w:rsid w:val="00CF631F"/>
    <w:rsid w:val="00CF6B7C"/>
    <w:rsid w:val="00CF7ECD"/>
    <w:rsid w:val="00D010A9"/>
    <w:rsid w:val="00D063D3"/>
    <w:rsid w:val="00D15290"/>
    <w:rsid w:val="00D2385F"/>
    <w:rsid w:val="00D24420"/>
    <w:rsid w:val="00D25321"/>
    <w:rsid w:val="00D33E33"/>
    <w:rsid w:val="00D35E5B"/>
    <w:rsid w:val="00D41585"/>
    <w:rsid w:val="00D43C1F"/>
    <w:rsid w:val="00D449D4"/>
    <w:rsid w:val="00D45617"/>
    <w:rsid w:val="00D47029"/>
    <w:rsid w:val="00D51D0E"/>
    <w:rsid w:val="00D5349E"/>
    <w:rsid w:val="00D53EDA"/>
    <w:rsid w:val="00D5637C"/>
    <w:rsid w:val="00D5746B"/>
    <w:rsid w:val="00D64D7B"/>
    <w:rsid w:val="00D672D3"/>
    <w:rsid w:val="00D771A9"/>
    <w:rsid w:val="00D81D81"/>
    <w:rsid w:val="00D81FFC"/>
    <w:rsid w:val="00D82AF4"/>
    <w:rsid w:val="00D83953"/>
    <w:rsid w:val="00D86B87"/>
    <w:rsid w:val="00D9094E"/>
    <w:rsid w:val="00D92FC0"/>
    <w:rsid w:val="00D966C1"/>
    <w:rsid w:val="00DA1C0B"/>
    <w:rsid w:val="00DA4A2D"/>
    <w:rsid w:val="00DB0914"/>
    <w:rsid w:val="00DB12EF"/>
    <w:rsid w:val="00DB19A9"/>
    <w:rsid w:val="00DB4048"/>
    <w:rsid w:val="00DB4568"/>
    <w:rsid w:val="00DB50B1"/>
    <w:rsid w:val="00DB6F77"/>
    <w:rsid w:val="00DC01F6"/>
    <w:rsid w:val="00DC1715"/>
    <w:rsid w:val="00DC318B"/>
    <w:rsid w:val="00DC45ED"/>
    <w:rsid w:val="00DC594E"/>
    <w:rsid w:val="00DC6AC6"/>
    <w:rsid w:val="00DD391B"/>
    <w:rsid w:val="00DE0335"/>
    <w:rsid w:val="00DF1393"/>
    <w:rsid w:val="00DF2FCA"/>
    <w:rsid w:val="00DF3D74"/>
    <w:rsid w:val="00DF5CF4"/>
    <w:rsid w:val="00E029CD"/>
    <w:rsid w:val="00E02F93"/>
    <w:rsid w:val="00E0761A"/>
    <w:rsid w:val="00E129F1"/>
    <w:rsid w:val="00E171B2"/>
    <w:rsid w:val="00E17F00"/>
    <w:rsid w:val="00E20567"/>
    <w:rsid w:val="00E260F8"/>
    <w:rsid w:val="00E30999"/>
    <w:rsid w:val="00E317D7"/>
    <w:rsid w:val="00E32FBD"/>
    <w:rsid w:val="00E33F4D"/>
    <w:rsid w:val="00E349CD"/>
    <w:rsid w:val="00E3789C"/>
    <w:rsid w:val="00E42F17"/>
    <w:rsid w:val="00E43528"/>
    <w:rsid w:val="00E457F9"/>
    <w:rsid w:val="00E46AAD"/>
    <w:rsid w:val="00E522FB"/>
    <w:rsid w:val="00E52518"/>
    <w:rsid w:val="00E5265B"/>
    <w:rsid w:val="00E54929"/>
    <w:rsid w:val="00E60167"/>
    <w:rsid w:val="00E60B30"/>
    <w:rsid w:val="00E62DB7"/>
    <w:rsid w:val="00E6721F"/>
    <w:rsid w:val="00E7214B"/>
    <w:rsid w:val="00E76BFC"/>
    <w:rsid w:val="00E77B0B"/>
    <w:rsid w:val="00E8142C"/>
    <w:rsid w:val="00E82F8E"/>
    <w:rsid w:val="00E84C30"/>
    <w:rsid w:val="00E84C82"/>
    <w:rsid w:val="00E85CCA"/>
    <w:rsid w:val="00E86568"/>
    <w:rsid w:val="00E877E9"/>
    <w:rsid w:val="00E879F0"/>
    <w:rsid w:val="00E919EE"/>
    <w:rsid w:val="00E9501D"/>
    <w:rsid w:val="00EA0B27"/>
    <w:rsid w:val="00EA219A"/>
    <w:rsid w:val="00EB1271"/>
    <w:rsid w:val="00EB504F"/>
    <w:rsid w:val="00EC1554"/>
    <w:rsid w:val="00EC2EE6"/>
    <w:rsid w:val="00EC61CF"/>
    <w:rsid w:val="00ED1FCD"/>
    <w:rsid w:val="00ED4D90"/>
    <w:rsid w:val="00EE017A"/>
    <w:rsid w:val="00EE060C"/>
    <w:rsid w:val="00EE0797"/>
    <w:rsid w:val="00EE2E3C"/>
    <w:rsid w:val="00EE675D"/>
    <w:rsid w:val="00EF08F9"/>
    <w:rsid w:val="00EF0BEA"/>
    <w:rsid w:val="00EF44F0"/>
    <w:rsid w:val="00EF76C8"/>
    <w:rsid w:val="00EF7C29"/>
    <w:rsid w:val="00F02676"/>
    <w:rsid w:val="00F03EEE"/>
    <w:rsid w:val="00F05EC8"/>
    <w:rsid w:val="00F10839"/>
    <w:rsid w:val="00F14DB8"/>
    <w:rsid w:val="00F15239"/>
    <w:rsid w:val="00F2181E"/>
    <w:rsid w:val="00F22184"/>
    <w:rsid w:val="00F25E85"/>
    <w:rsid w:val="00F325CA"/>
    <w:rsid w:val="00F3482B"/>
    <w:rsid w:val="00F44012"/>
    <w:rsid w:val="00F44AC3"/>
    <w:rsid w:val="00F44E69"/>
    <w:rsid w:val="00F45600"/>
    <w:rsid w:val="00F6224A"/>
    <w:rsid w:val="00F65350"/>
    <w:rsid w:val="00F7193A"/>
    <w:rsid w:val="00F74F7A"/>
    <w:rsid w:val="00F90301"/>
    <w:rsid w:val="00F90CA2"/>
    <w:rsid w:val="00F939E5"/>
    <w:rsid w:val="00FA4F06"/>
    <w:rsid w:val="00FA6B38"/>
    <w:rsid w:val="00FA706B"/>
    <w:rsid w:val="00FB16D6"/>
    <w:rsid w:val="00FB5222"/>
    <w:rsid w:val="00FB7B5B"/>
    <w:rsid w:val="00FB7B5E"/>
    <w:rsid w:val="00FC3193"/>
    <w:rsid w:val="00FD3412"/>
    <w:rsid w:val="00FD63F6"/>
    <w:rsid w:val="00FD6584"/>
    <w:rsid w:val="00FE1F66"/>
    <w:rsid w:val="00FE1F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7D0C"/>
    <w:rPr>
      <w:rFonts w:ascii="Arial" w:hAnsi="Arial"/>
      <w:sz w:val="24"/>
      <w:lang w:bidi="ar-SA"/>
    </w:rPr>
  </w:style>
  <w:style w:type="paragraph" w:styleId="Heading1">
    <w:name w:val="heading 1"/>
    <w:basedOn w:val="Normal"/>
    <w:next w:val="Normal"/>
    <w:qFormat/>
    <w:rsid w:val="00B17D0C"/>
    <w:pPr>
      <w:keepNext/>
      <w:numPr>
        <w:numId w:val="18"/>
      </w:numPr>
      <w:tabs>
        <w:tab w:val="left" w:pos="-720"/>
      </w:tabs>
      <w:suppressAutoHyphens/>
      <w:outlineLvl w:val="0"/>
    </w:pPr>
    <w:rPr>
      <w:b/>
      <w:caps/>
      <w:spacing w:val="-3"/>
    </w:rPr>
  </w:style>
  <w:style w:type="paragraph" w:styleId="Heading2">
    <w:name w:val="heading 2"/>
    <w:basedOn w:val="Normal"/>
    <w:next w:val="Normal"/>
    <w:qFormat/>
    <w:rsid w:val="00B17D0C"/>
    <w:pPr>
      <w:keepNext/>
      <w:numPr>
        <w:ilvl w:val="1"/>
        <w:numId w:val="18"/>
      </w:numPr>
      <w:spacing w:before="240" w:after="60"/>
      <w:outlineLvl w:val="1"/>
    </w:pPr>
    <w:rPr>
      <w:b/>
    </w:rPr>
  </w:style>
  <w:style w:type="paragraph" w:styleId="Heading3">
    <w:name w:val="heading 3"/>
    <w:basedOn w:val="Normal"/>
    <w:next w:val="Normal"/>
    <w:qFormat/>
    <w:rsid w:val="00B17D0C"/>
    <w:pPr>
      <w:keepNext/>
      <w:numPr>
        <w:ilvl w:val="2"/>
        <w:numId w:val="18"/>
      </w:numPr>
      <w:spacing w:before="240" w:after="60"/>
      <w:outlineLvl w:val="2"/>
    </w:pPr>
    <w:rPr>
      <w:b/>
    </w:rPr>
  </w:style>
  <w:style w:type="paragraph" w:styleId="Heading4">
    <w:name w:val="heading 4"/>
    <w:basedOn w:val="Normal"/>
    <w:next w:val="Normal"/>
    <w:qFormat/>
    <w:rsid w:val="00B17D0C"/>
    <w:pPr>
      <w:keepNext/>
      <w:numPr>
        <w:ilvl w:val="3"/>
        <w:numId w:val="18"/>
      </w:numPr>
      <w:spacing w:before="240" w:after="60"/>
      <w:outlineLvl w:val="3"/>
    </w:pPr>
    <w:rPr>
      <w:b/>
    </w:rPr>
  </w:style>
  <w:style w:type="paragraph" w:styleId="Heading5">
    <w:name w:val="heading 5"/>
    <w:basedOn w:val="Normal"/>
    <w:next w:val="Normal"/>
    <w:qFormat/>
    <w:rsid w:val="00B17D0C"/>
    <w:pPr>
      <w:numPr>
        <w:ilvl w:val="4"/>
        <w:numId w:val="18"/>
      </w:numPr>
      <w:spacing w:before="240" w:after="60"/>
      <w:outlineLvl w:val="4"/>
    </w:pPr>
    <w:rPr>
      <w:sz w:val="22"/>
    </w:rPr>
  </w:style>
  <w:style w:type="paragraph" w:styleId="Heading6">
    <w:name w:val="heading 6"/>
    <w:basedOn w:val="Normal"/>
    <w:next w:val="Normal"/>
    <w:qFormat/>
    <w:rsid w:val="00B17D0C"/>
    <w:pPr>
      <w:numPr>
        <w:ilvl w:val="5"/>
        <w:numId w:val="18"/>
      </w:numPr>
      <w:spacing w:before="240" w:after="60"/>
      <w:outlineLvl w:val="5"/>
    </w:pPr>
    <w:rPr>
      <w:rFonts w:ascii="Times New Roman" w:hAnsi="Times New Roman"/>
      <w:i/>
      <w:sz w:val="22"/>
    </w:rPr>
  </w:style>
  <w:style w:type="paragraph" w:styleId="Heading7">
    <w:name w:val="heading 7"/>
    <w:basedOn w:val="Normal"/>
    <w:next w:val="Normal"/>
    <w:qFormat/>
    <w:rsid w:val="00B17D0C"/>
    <w:pPr>
      <w:numPr>
        <w:ilvl w:val="6"/>
        <w:numId w:val="18"/>
      </w:numPr>
      <w:spacing w:before="240" w:after="60"/>
      <w:outlineLvl w:val="6"/>
    </w:pPr>
    <w:rPr>
      <w:sz w:val="20"/>
    </w:rPr>
  </w:style>
  <w:style w:type="paragraph" w:styleId="Heading8">
    <w:name w:val="heading 8"/>
    <w:basedOn w:val="Normal"/>
    <w:next w:val="Normal"/>
    <w:qFormat/>
    <w:rsid w:val="00B17D0C"/>
    <w:pPr>
      <w:numPr>
        <w:ilvl w:val="7"/>
        <w:numId w:val="18"/>
      </w:numPr>
      <w:spacing w:before="240" w:after="60"/>
      <w:outlineLvl w:val="7"/>
    </w:pPr>
    <w:rPr>
      <w:i/>
      <w:sz w:val="20"/>
    </w:rPr>
  </w:style>
  <w:style w:type="paragraph" w:styleId="Heading9">
    <w:name w:val="heading 9"/>
    <w:basedOn w:val="Normal"/>
    <w:next w:val="Normal"/>
    <w:qFormat/>
    <w:rsid w:val="00B17D0C"/>
    <w:pPr>
      <w:numPr>
        <w:ilvl w:val="8"/>
        <w:numId w:val="18"/>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B17D0C"/>
  </w:style>
  <w:style w:type="character" w:customStyle="1" w:styleId="Document4">
    <w:name w:val="Document 4"/>
    <w:rsid w:val="00B17D0C"/>
    <w:rPr>
      <w:b/>
      <w:i/>
      <w:sz w:val="24"/>
    </w:rPr>
  </w:style>
  <w:style w:type="character" w:customStyle="1" w:styleId="Document6">
    <w:name w:val="Document 6"/>
    <w:basedOn w:val="DefaultParagraphFont"/>
    <w:rsid w:val="00B17D0C"/>
  </w:style>
  <w:style w:type="character" w:customStyle="1" w:styleId="Document5">
    <w:name w:val="Document 5"/>
    <w:basedOn w:val="DefaultParagraphFont"/>
    <w:rsid w:val="00B17D0C"/>
  </w:style>
  <w:style w:type="character" w:customStyle="1" w:styleId="Document2">
    <w:name w:val="Document 2"/>
    <w:rsid w:val="00B17D0C"/>
    <w:rPr>
      <w:rFonts w:ascii="Courier New" w:hAnsi="Courier New"/>
      <w:noProof w:val="0"/>
      <w:sz w:val="24"/>
      <w:lang w:val="en-US"/>
    </w:rPr>
  </w:style>
  <w:style w:type="character" w:customStyle="1" w:styleId="Document7">
    <w:name w:val="Document 7"/>
    <w:basedOn w:val="DefaultParagraphFont"/>
    <w:rsid w:val="00B17D0C"/>
  </w:style>
  <w:style w:type="character" w:customStyle="1" w:styleId="Bibliogrphy">
    <w:name w:val="Bibliogrphy"/>
    <w:basedOn w:val="DefaultParagraphFont"/>
    <w:rsid w:val="00B17D0C"/>
  </w:style>
  <w:style w:type="paragraph" w:customStyle="1" w:styleId="RightPar1">
    <w:name w:val="Right Par 1"/>
    <w:rsid w:val="00B17D0C"/>
    <w:pPr>
      <w:tabs>
        <w:tab w:val="left" w:pos="-720"/>
        <w:tab w:val="left" w:pos="0"/>
        <w:tab w:val="decimal" w:pos="720"/>
      </w:tabs>
      <w:suppressAutoHyphens/>
      <w:ind w:left="720" w:hanging="432"/>
    </w:pPr>
    <w:rPr>
      <w:rFonts w:ascii="Courier New" w:hAnsi="Courier New"/>
      <w:sz w:val="24"/>
      <w:lang w:bidi="ar-SA"/>
    </w:rPr>
  </w:style>
  <w:style w:type="paragraph" w:customStyle="1" w:styleId="RightPar2">
    <w:name w:val="Right Par 2"/>
    <w:rsid w:val="00B17D0C"/>
    <w:pPr>
      <w:tabs>
        <w:tab w:val="left" w:pos="-720"/>
        <w:tab w:val="left" w:pos="0"/>
        <w:tab w:val="left" w:pos="720"/>
        <w:tab w:val="decimal" w:pos="1440"/>
      </w:tabs>
      <w:suppressAutoHyphens/>
      <w:ind w:left="1440" w:hanging="432"/>
    </w:pPr>
    <w:rPr>
      <w:rFonts w:ascii="Courier New" w:hAnsi="Courier New"/>
      <w:sz w:val="24"/>
      <w:lang w:bidi="ar-SA"/>
    </w:rPr>
  </w:style>
  <w:style w:type="character" w:customStyle="1" w:styleId="Document3">
    <w:name w:val="Document 3"/>
    <w:rsid w:val="00B17D0C"/>
    <w:rPr>
      <w:rFonts w:ascii="Courier New" w:hAnsi="Courier New"/>
      <w:noProof w:val="0"/>
      <w:sz w:val="24"/>
      <w:lang w:val="en-US"/>
    </w:rPr>
  </w:style>
  <w:style w:type="paragraph" w:customStyle="1" w:styleId="RightPar3">
    <w:name w:val="Right Par 3"/>
    <w:rsid w:val="00B17D0C"/>
    <w:pPr>
      <w:tabs>
        <w:tab w:val="left" w:pos="-720"/>
        <w:tab w:val="left" w:pos="0"/>
        <w:tab w:val="left" w:pos="720"/>
        <w:tab w:val="left" w:pos="1440"/>
        <w:tab w:val="decimal" w:pos="2160"/>
      </w:tabs>
      <w:suppressAutoHyphens/>
      <w:ind w:left="2160" w:hanging="432"/>
    </w:pPr>
    <w:rPr>
      <w:rFonts w:ascii="Courier New" w:hAnsi="Courier New"/>
      <w:sz w:val="24"/>
      <w:lang w:bidi="ar-SA"/>
    </w:rPr>
  </w:style>
  <w:style w:type="paragraph" w:customStyle="1" w:styleId="RightPar4">
    <w:name w:val="Right Par 4"/>
    <w:rsid w:val="00B17D0C"/>
    <w:pPr>
      <w:tabs>
        <w:tab w:val="left" w:pos="-720"/>
        <w:tab w:val="left" w:pos="0"/>
        <w:tab w:val="left" w:pos="720"/>
        <w:tab w:val="left" w:pos="1440"/>
        <w:tab w:val="left" w:pos="2160"/>
        <w:tab w:val="decimal" w:pos="2880"/>
      </w:tabs>
      <w:suppressAutoHyphens/>
      <w:ind w:left="2880" w:hanging="432"/>
    </w:pPr>
    <w:rPr>
      <w:rFonts w:ascii="Courier New" w:hAnsi="Courier New"/>
      <w:sz w:val="24"/>
      <w:lang w:bidi="ar-SA"/>
    </w:rPr>
  </w:style>
  <w:style w:type="paragraph" w:customStyle="1" w:styleId="RightPar5">
    <w:name w:val="Right Par 5"/>
    <w:rsid w:val="00B17D0C"/>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sz w:val="24"/>
      <w:lang w:bidi="ar-SA"/>
    </w:rPr>
  </w:style>
  <w:style w:type="paragraph" w:customStyle="1" w:styleId="RightPar6">
    <w:name w:val="Right Par 6"/>
    <w:rsid w:val="00B17D0C"/>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sz w:val="24"/>
      <w:lang w:bidi="ar-SA"/>
    </w:rPr>
  </w:style>
  <w:style w:type="paragraph" w:customStyle="1" w:styleId="RightPar7">
    <w:name w:val="Right Par 7"/>
    <w:rsid w:val="00B17D0C"/>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sz w:val="24"/>
      <w:lang w:bidi="ar-SA"/>
    </w:rPr>
  </w:style>
  <w:style w:type="paragraph" w:customStyle="1" w:styleId="RightPar8">
    <w:name w:val="Right Par 8"/>
    <w:rsid w:val="00B17D0C"/>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sz w:val="24"/>
      <w:lang w:bidi="ar-SA"/>
    </w:rPr>
  </w:style>
  <w:style w:type="paragraph" w:customStyle="1" w:styleId="Document1">
    <w:name w:val="Document 1"/>
    <w:rsid w:val="00B17D0C"/>
    <w:pPr>
      <w:keepNext/>
      <w:keepLines/>
      <w:tabs>
        <w:tab w:val="left" w:pos="-720"/>
      </w:tabs>
      <w:suppressAutoHyphens/>
    </w:pPr>
    <w:rPr>
      <w:rFonts w:ascii="Courier New" w:hAnsi="Courier New"/>
      <w:sz w:val="24"/>
      <w:lang w:bidi="ar-SA"/>
    </w:rPr>
  </w:style>
  <w:style w:type="character" w:customStyle="1" w:styleId="DocInit">
    <w:name w:val="Doc Init"/>
    <w:basedOn w:val="DefaultParagraphFont"/>
    <w:rsid w:val="00B17D0C"/>
  </w:style>
  <w:style w:type="character" w:customStyle="1" w:styleId="TechInit">
    <w:name w:val="Tech Init"/>
    <w:rsid w:val="00B17D0C"/>
    <w:rPr>
      <w:rFonts w:ascii="Courier New" w:hAnsi="Courier New"/>
      <w:noProof w:val="0"/>
      <w:sz w:val="24"/>
      <w:lang w:val="en-US"/>
    </w:rPr>
  </w:style>
  <w:style w:type="paragraph" w:customStyle="1" w:styleId="Technical5">
    <w:name w:val="Technical 5"/>
    <w:rsid w:val="00B17D0C"/>
    <w:pPr>
      <w:tabs>
        <w:tab w:val="left" w:pos="-720"/>
      </w:tabs>
      <w:suppressAutoHyphens/>
      <w:ind w:firstLine="720"/>
    </w:pPr>
    <w:rPr>
      <w:rFonts w:ascii="Courier New" w:hAnsi="Courier New"/>
      <w:b/>
      <w:sz w:val="24"/>
      <w:lang w:bidi="ar-SA"/>
    </w:rPr>
  </w:style>
  <w:style w:type="paragraph" w:customStyle="1" w:styleId="Technical6">
    <w:name w:val="Technical 6"/>
    <w:rsid w:val="00B17D0C"/>
    <w:pPr>
      <w:tabs>
        <w:tab w:val="left" w:pos="-720"/>
      </w:tabs>
      <w:suppressAutoHyphens/>
      <w:ind w:firstLine="720"/>
    </w:pPr>
    <w:rPr>
      <w:rFonts w:ascii="Courier New" w:hAnsi="Courier New"/>
      <w:b/>
      <w:sz w:val="24"/>
      <w:lang w:bidi="ar-SA"/>
    </w:rPr>
  </w:style>
  <w:style w:type="character" w:customStyle="1" w:styleId="Technical2">
    <w:name w:val="Technical 2"/>
    <w:rsid w:val="00B17D0C"/>
    <w:rPr>
      <w:rFonts w:ascii="Courier New" w:hAnsi="Courier New"/>
      <w:noProof w:val="0"/>
      <w:sz w:val="24"/>
      <w:lang w:val="en-US"/>
    </w:rPr>
  </w:style>
  <w:style w:type="character" w:customStyle="1" w:styleId="Technical3">
    <w:name w:val="Technical 3"/>
    <w:rsid w:val="00B17D0C"/>
    <w:rPr>
      <w:rFonts w:ascii="Courier New" w:hAnsi="Courier New"/>
      <w:noProof w:val="0"/>
      <w:sz w:val="24"/>
      <w:lang w:val="en-US"/>
    </w:rPr>
  </w:style>
  <w:style w:type="paragraph" w:customStyle="1" w:styleId="Technical4">
    <w:name w:val="Technical 4"/>
    <w:rsid w:val="00B17D0C"/>
    <w:pPr>
      <w:tabs>
        <w:tab w:val="left" w:pos="-720"/>
      </w:tabs>
      <w:suppressAutoHyphens/>
    </w:pPr>
    <w:rPr>
      <w:rFonts w:ascii="Courier New" w:hAnsi="Courier New"/>
      <w:b/>
      <w:sz w:val="24"/>
      <w:lang w:bidi="ar-SA"/>
    </w:rPr>
  </w:style>
  <w:style w:type="character" w:customStyle="1" w:styleId="Technical1">
    <w:name w:val="Technical 1"/>
    <w:rsid w:val="00B17D0C"/>
    <w:rPr>
      <w:rFonts w:ascii="Courier New" w:hAnsi="Courier New"/>
      <w:noProof w:val="0"/>
      <w:sz w:val="24"/>
      <w:lang w:val="en-US"/>
    </w:rPr>
  </w:style>
  <w:style w:type="paragraph" w:customStyle="1" w:styleId="Technical7">
    <w:name w:val="Technical 7"/>
    <w:rsid w:val="00B17D0C"/>
    <w:pPr>
      <w:tabs>
        <w:tab w:val="left" w:pos="-720"/>
      </w:tabs>
      <w:suppressAutoHyphens/>
      <w:ind w:firstLine="720"/>
    </w:pPr>
    <w:rPr>
      <w:rFonts w:ascii="Courier New" w:hAnsi="Courier New"/>
      <w:b/>
      <w:sz w:val="24"/>
      <w:lang w:bidi="ar-SA"/>
    </w:rPr>
  </w:style>
  <w:style w:type="paragraph" w:customStyle="1" w:styleId="Technical8">
    <w:name w:val="Technical 8"/>
    <w:rsid w:val="00B17D0C"/>
    <w:pPr>
      <w:tabs>
        <w:tab w:val="left" w:pos="-720"/>
      </w:tabs>
      <w:suppressAutoHyphens/>
      <w:ind w:firstLine="720"/>
    </w:pPr>
    <w:rPr>
      <w:rFonts w:ascii="Courier New" w:hAnsi="Courier New"/>
      <w:b/>
      <w:sz w:val="24"/>
      <w:lang w:bidi="ar-SA"/>
    </w:rPr>
  </w:style>
  <w:style w:type="paragraph" w:customStyle="1" w:styleId="Pleading">
    <w:name w:val="Pleading"/>
    <w:rsid w:val="00B17D0C"/>
    <w:pPr>
      <w:tabs>
        <w:tab w:val="left" w:pos="-720"/>
      </w:tabs>
      <w:suppressAutoHyphens/>
      <w:spacing w:line="240" w:lineRule="exact"/>
    </w:pPr>
    <w:rPr>
      <w:rFonts w:ascii="Courier New" w:hAnsi="Courier New"/>
      <w:sz w:val="24"/>
      <w:lang w:bidi="ar-SA"/>
    </w:rPr>
  </w:style>
  <w:style w:type="character" w:customStyle="1" w:styleId="PrnPar1">
    <w:name w:val="Prn.Par.1"/>
    <w:basedOn w:val="DefaultParagraphFont"/>
    <w:rsid w:val="00B17D0C"/>
  </w:style>
  <w:style w:type="character" w:customStyle="1" w:styleId="DotPar1">
    <w:name w:val="Dot.Par.1"/>
    <w:basedOn w:val="DefaultParagraphFont"/>
    <w:rsid w:val="00B17D0C"/>
  </w:style>
  <w:style w:type="character" w:customStyle="1" w:styleId="DotPar3">
    <w:name w:val="Dot.Par.3"/>
    <w:basedOn w:val="DefaultParagraphFont"/>
    <w:rsid w:val="00B17D0C"/>
  </w:style>
  <w:style w:type="character" w:customStyle="1" w:styleId="DotPar2">
    <w:name w:val="Dot.Par.2"/>
    <w:basedOn w:val="DefaultParagraphFont"/>
    <w:rsid w:val="00B17D0C"/>
  </w:style>
  <w:style w:type="paragraph" w:customStyle="1" w:styleId="StdPar1">
    <w:name w:val="Std.Par.1"/>
    <w:rsid w:val="00B17D0C"/>
    <w:pPr>
      <w:tabs>
        <w:tab w:val="left" w:pos="-720"/>
        <w:tab w:val="left" w:pos="0"/>
      </w:tabs>
      <w:suppressAutoHyphens/>
      <w:ind w:left="720" w:hanging="720"/>
    </w:pPr>
    <w:rPr>
      <w:rFonts w:ascii="Courier New" w:hAnsi="Courier New"/>
      <w:sz w:val="24"/>
      <w:u w:val="single"/>
      <w:lang w:bidi="ar-SA"/>
    </w:rPr>
  </w:style>
  <w:style w:type="paragraph" w:customStyle="1" w:styleId="StdPar2">
    <w:name w:val="Std.Par.2"/>
    <w:rsid w:val="00B17D0C"/>
    <w:pPr>
      <w:tabs>
        <w:tab w:val="left" w:pos="-720"/>
        <w:tab w:val="left" w:pos="0"/>
      </w:tabs>
      <w:suppressAutoHyphens/>
      <w:ind w:left="720"/>
    </w:pPr>
    <w:rPr>
      <w:rFonts w:ascii="Courier New" w:hAnsi="Courier New"/>
      <w:sz w:val="24"/>
      <w:u w:val="single"/>
      <w:lang w:bidi="ar-SA"/>
    </w:rPr>
  </w:style>
  <w:style w:type="paragraph" w:customStyle="1" w:styleId="StdPar3">
    <w:name w:val="Std.Par.3"/>
    <w:rsid w:val="00B17D0C"/>
    <w:pPr>
      <w:tabs>
        <w:tab w:val="left" w:pos="-720"/>
        <w:tab w:val="left" w:pos="0"/>
      </w:tabs>
      <w:suppressAutoHyphens/>
      <w:ind w:left="720"/>
    </w:pPr>
    <w:rPr>
      <w:rFonts w:ascii="Courier New" w:hAnsi="Courier New"/>
      <w:sz w:val="24"/>
      <w:u w:val="single"/>
      <w:lang w:bidi="ar-SA"/>
    </w:rPr>
  </w:style>
  <w:style w:type="paragraph" w:customStyle="1" w:styleId="StdPar4">
    <w:name w:val="Std.Par.4"/>
    <w:rsid w:val="00B17D0C"/>
    <w:pPr>
      <w:tabs>
        <w:tab w:val="left" w:pos="-720"/>
        <w:tab w:val="left" w:pos="0"/>
      </w:tabs>
      <w:suppressAutoHyphens/>
      <w:ind w:left="720"/>
    </w:pPr>
    <w:rPr>
      <w:rFonts w:ascii="Courier New" w:hAnsi="Courier New"/>
      <w:sz w:val="24"/>
      <w:u w:val="single"/>
      <w:lang w:bidi="ar-SA"/>
    </w:rPr>
  </w:style>
  <w:style w:type="paragraph" w:customStyle="1" w:styleId="StdPar5">
    <w:name w:val="Std.Par.5"/>
    <w:rsid w:val="00B17D0C"/>
    <w:pPr>
      <w:tabs>
        <w:tab w:val="left" w:pos="-720"/>
        <w:tab w:val="left" w:pos="0"/>
      </w:tabs>
      <w:suppressAutoHyphens/>
      <w:ind w:left="720"/>
    </w:pPr>
    <w:rPr>
      <w:rFonts w:ascii="Courier New" w:hAnsi="Courier New"/>
      <w:sz w:val="24"/>
      <w:u w:val="single"/>
      <w:lang w:bidi="ar-SA"/>
    </w:rPr>
  </w:style>
  <w:style w:type="paragraph" w:customStyle="1" w:styleId="Stdpar6">
    <w:name w:val="Std.par.6"/>
    <w:rsid w:val="00B17D0C"/>
    <w:pPr>
      <w:tabs>
        <w:tab w:val="left" w:pos="-720"/>
        <w:tab w:val="left" w:pos="0"/>
      </w:tabs>
      <w:suppressAutoHyphens/>
      <w:ind w:left="720"/>
    </w:pPr>
    <w:rPr>
      <w:rFonts w:ascii="Courier New" w:hAnsi="Courier New"/>
      <w:sz w:val="24"/>
      <w:u w:val="single"/>
      <w:lang w:bidi="ar-SA"/>
    </w:rPr>
  </w:style>
  <w:style w:type="character" w:customStyle="1" w:styleId="Level1Par">
    <w:name w:val="Level.1.Par"/>
    <w:basedOn w:val="DefaultParagraphFont"/>
    <w:rsid w:val="00B17D0C"/>
  </w:style>
  <w:style w:type="character" w:customStyle="1" w:styleId="Level2Par">
    <w:name w:val="Level.2.Par"/>
    <w:basedOn w:val="DefaultParagraphFont"/>
    <w:rsid w:val="00B17D0C"/>
  </w:style>
  <w:style w:type="character" w:customStyle="1" w:styleId="Level3Par">
    <w:name w:val="Level.3.Par"/>
    <w:basedOn w:val="DefaultParagraphFont"/>
    <w:rsid w:val="00B17D0C"/>
  </w:style>
  <w:style w:type="character" w:customStyle="1" w:styleId="Level4Par">
    <w:name w:val="Level.4.Par"/>
    <w:basedOn w:val="DefaultParagraphFont"/>
    <w:rsid w:val="00B17D0C"/>
  </w:style>
  <w:style w:type="paragraph" w:customStyle="1" w:styleId="Dotpar4">
    <w:name w:val="Dot.par.4"/>
    <w:rsid w:val="00B17D0C"/>
    <w:pPr>
      <w:tabs>
        <w:tab w:val="left" w:pos="-1440"/>
        <w:tab w:val="left" w:pos="-720"/>
        <w:tab w:val="left" w:pos="0"/>
        <w:tab w:val="left" w:pos="720"/>
        <w:tab w:val="left" w:pos="1162"/>
        <w:tab w:val="left" w:pos="1440"/>
        <w:tab w:val="left" w:pos="1814"/>
        <w:tab w:val="left" w:pos="2074"/>
        <w:tab w:val="left" w:pos="2880"/>
      </w:tabs>
      <w:suppressAutoHyphens/>
      <w:ind w:left="2074" w:hanging="2074"/>
    </w:pPr>
    <w:rPr>
      <w:rFonts w:ascii="Courier New" w:hAnsi="Courier New"/>
      <w:sz w:val="24"/>
      <w:lang w:bidi="ar-SA"/>
    </w:rPr>
  </w:style>
  <w:style w:type="character" w:customStyle="1" w:styleId="DotPar11">
    <w:name w:val="Dot.Par.11"/>
    <w:basedOn w:val="DefaultParagraphFont"/>
    <w:rsid w:val="00B17D0C"/>
  </w:style>
  <w:style w:type="paragraph" w:styleId="TOC1">
    <w:name w:val="toc 1"/>
    <w:basedOn w:val="Normal"/>
    <w:next w:val="Normal"/>
    <w:uiPriority w:val="39"/>
    <w:rsid w:val="00851778"/>
    <w:pPr>
      <w:tabs>
        <w:tab w:val="left" w:pos="720"/>
        <w:tab w:val="right" w:leader="dot" w:pos="10080"/>
      </w:tabs>
      <w:spacing w:before="120" w:after="120"/>
    </w:pPr>
    <w:rPr>
      <w:caps/>
    </w:rPr>
  </w:style>
  <w:style w:type="paragraph" w:styleId="TOC2">
    <w:name w:val="toc 2"/>
    <w:basedOn w:val="Normal"/>
    <w:next w:val="Normal"/>
    <w:uiPriority w:val="39"/>
    <w:rsid w:val="00851778"/>
    <w:pPr>
      <w:tabs>
        <w:tab w:val="right" w:leader="dot" w:pos="10080"/>
      </w:tabs>
    </w:pPr>
    <w:rPr>
      <w:rFonts w:ascii="Times New Roman" w:hAnsi="Times New Roman"/>
      <w:smallCaps/>
      <w:sz w:val="20"/>
    </w:rPr>
  </w:style>
  <w:style w:type="paragraph" w:styleId="TOC3">
    <w:name w:val="toc 3"/>
    <w:basedOn w:val="Normal"/>
    <w:next w:val="Normal"/>
    <w:uiPriority w:val="39"/>
    <w:rsid w:val="00851778"/>
    <w:pPr>
      <w:tabs>
        <w:tab w:val="right" w:leader="dot" w:pos="10080"/>
      </w:tabs>
      <w:ind w:left="240"/>
    </w:pPr>
    <w:rPr>
      <w:rFonts w:ascii="Times New Roman" w:hAnsi="Times New Roman"/>
      <w:i/>
      <w:sz w:val="20"/>
    </w:rPr>
  </w:style>
  <w:style w:type="paragraph" w:styleId="TOC4">
    <w:name w:val="toc 4"/>
    <w:basedOn w:val="Normal"/>
    <w:next w:val="Normal"/>
    <w:semiHidden/>
    <w:rsid w:val="00B17D0C"/>
    <w:pPr>
      <w:tabs>
        <w:tab w:val="right" w:leader="dot" w:pos="9360"/>
      </w:tabs>
      <w:ind w:left="480"/>
    </w:pPr>
    <w:rPr>
      <w:rFonts w:ascii="Times New Roman" w:hAnsi="Times New Roman"/>
      <w:sz w:val="18"/>
    </w:rPr>
  </w:style>
  <w:style w:type="paragraph" w:styleId="TOC5">
    <w:name w:val="toc 5"/>
    <w:basedOn w:val="Normal"/>
    <w:next w:val="Normal"/>
    <w:semiHidden/>
    <w:rsid w:val="00B17D0C"/>
    <w:pPr>
      <w:tabs>
        <w:tab w:val="right" w:leader="dot" w:pos="9360"/>
      </w:tabs>
      <w:ind w:left="720"/>
    </w:pPr>
    <w:rPr>
      <w:rFonts w:ascii="Times New Roman" w:hAnsi="Times New Roman"/>
      <w:sz w:val="18"/>
    </w:rPr>
  </w:style>
  <w:style w:type="paragraph" w:styleId="TOC6">
    <w:name w:val="toc 6"/>
    <w:basedOn w:val="Normal"/>
    <w:next w:val="Normal"/>
    <w:semiHidden/>
    <w:rsid w:val="00B17D0C"/>
    <w:pPr>
      <w:tabs>
        <w:tab w:val="right" w:leader="dot" w:pos="9360"/>
      </w:tabs>
      <w:ind w:left="960"/>
    </w:pPr>
    <w:rPr>
      <w:rFonts w:ascii="Times New Roman" w:hAnsi="Times New Roman"/>
      <w:sz w:val="18"/>
    </w:rPr>
  </w:style>
  <w:style w:type="paragraph" w:styleId="TOC7">
    <w:name w:val="toc 7"/>
    <w:basedOn w:val="Normal"/>
    <w:next w:val="Normal"/>
    <w:semiHidden/>
    <w:rsid w:val="00B17D0C"/>
    <w:pPr>
      <w:tabs>
        <w:tab w:val="right" w:leader="dot" w:pos="9360"/>
      </w:tabs>
      <w:ind w:left="1200"/>
    </w:pPr>
    <w:rPr>
      <w:rFonts w:ascii="Times New Roman" w:hAnsi="Times New Roman"/>
      <w:sz w:val="18"/>
    </w:rPr>
  </w:style>
  <w:style w:type="paragraph" w:styleId="TOC8">
    <w:name w:val="toc 8"/>
    <w:basedOn w:val="Normal"/>
    <w:next w:val="Normal"/>
    <w:semiHidden/>
    <w:rsid w:val="00B17D0C"/>
    <w:pPr>
      <w:tabs>
        <w:tab w:val="right" w:leader="dot" w:pos="9360"/>
      </w:tabs>
      <w:ind w:left="1440"/>
    </w:pPr>
    <w:rPr>
      <w:rFonts w:ascii="Times New Roman" w:hAnsi="Times New Roman"/>
      <w:sz w:val="18"/>
    </w:rPr>
  </w:style>
  <w:style w:type="paragraph" w:styleId="TOC9">
    <w:name w:val="toc 9"/>
    <w:basedOn w:val="Normal"/>
    <w:next w:val="Normal"/>
    <w:semiHidden/>
    <w:rsid w:val="00B17D0C"/>
    <w:pPr>
      <w:tabs>
        <w:tab w:val="right" w:leader="dot" w:pos="9360"/>
      </w:tabs>
      <w:ind w:left="1680"/>
    </w:pPr>
    <w:rPr>
      <w:rFonts w:ascii="Times New Roman" w:hAnsi="Times New Roman"/>
      <w:sz w:val="18"/>
    </w:rPr>
  </w:style>
  <w:style w:type="paragraph" w:styleId="Index1">
    <w:name w:val="index 1"/>
    <w:basedOn w:val="Normal"/>
    <w:next w:val="Normal"/>
    <w:semiHidden/>
    <w:rsid w:val="00B17D0C"/>
    <w:pPr>
      <w:tabs>
        <w:tab w:val="left" w:leader="dot" w:pos="9000"/>
        <w:tab w:val="right" w:pos="9360"/>
      </w:tabs>
      <w:suppressAutoHyphens/>
      <w:ind w:left="1440" w:right="720" w:hanging="1440"/>
    </w:pPr>
  </w:style>
  <w:style w:type="paragraph" w:styleId="Index2">
    <w:name w:val="index 2"/>
    <w:basedOn w:val="Normal"/>
    <w:next w:val="Normal"/>
    <w:semiHidden/>
    <w:rsid w:val="00B17D0C"/>
    <w:pPr>
      <w:tabs>
        <w:tab w:val="left" w:leader="dot" w:pos="9000"/>
        <w:tab w:val="right" w:pos="9360"/>
      </w:tabs>
      <w:suppressAutoHyphens/>
      <w:ind w:left="1440" w:right="720" w:hanging="720"/>
    </w:pPr>
  </w:style>
  <w:style w:type="paragraph" w:customStyle="1" w:styleId="toa">
    <w:name w:val="toa"/>
    <w:basedOn w:val="Normal"/>
    <w:rsid w:val="00B17D0C"/>
    <w:pPr>
      <w:tabs>
        <w:tab w:val="left" w:pos="9000"/>
        <w:tab w:val="right" w:pos="9360"/>
      </w:tabs>
      <w:suppressAutoHyphens/>
    </w:pPr>
  </w:style>
  <w:style w:type="paragraph" w:styleId="Caption">
    <w:name w:val="caption"/>
    <w:basedOn w:val="Normal"/>
    <w:next w:val="Normal"/>
    <w:qFormat/>
    <w:rsid w:val="00B17D0C"/>
  </w:style>
  <w:style w:type="character" w:customStyle="1" w:styleId="EquationCaption">
    <w:name w:val="_Equation Caption"/>
    <w:rsid w:val="00B17D0C"/>
  </w:style>
  <w:style w:type="paragraph" w:styleId="Header">
    <w:name w:val="header"/>
    <w:basedOn w:val="Normal"/>
    <w:link w:val="HeaderChar"/>
    <w:uiPriority w:val="99"/>
    <w:rsid w:val="00B17D0C"/>
    <w:pPr>
      <w:tabs>
        <w:tab w:val="center" w:pos="4320"/>
        <w:tab w:val="right" w:pos="8640"/>
      </w:tabs>
    </w:pPr>
  </w:style>
  <w:style w:type="paragraph" w:styleId="Footer">
    <w:name w:val="footer"/>
    <w:basedOn w:val="Normal"/>
    <w:rsid w:val="00B17D0C"/>
    <w:pPr>
      <w:tabs>
        <w:tab w:val="center" w:pos="4320"/>
        <w:tab w:val="right" w:pos="9360"/>
      </w:tabs>
    </w:pPr>
  </w:style>
  <w:style w:type="character" w:styleId="PageNumber">
    <w:name w:val="page number"/>
    <w:basedOn w:val="DefaultParagraphFont"/>
    <w:rsid w:val="00B17D0C"/>
  </w:style>
  <w:style w:type="paragraph" w:styleId="BodyText">
    <w:name w:val="Body Text"/>
    <w:aliases w:val=" Char Char Char"/>
    <w:basedOn w:val="Normal"/>
    <w:link w:val="BodyTextChar"/>
    <w:rsid w:val="00B17D0C"/>
    <w:pPr>
      <w:tabs>
        <w:tab w:val="left" w:pos="-720"/>
        <w:tab w:val="left" w:pos="0"/>
      </w:tabs>
      <w:suppressAutoHyphens/>
      <w:jc w:val="both"/>
    </w:pPr>
    <w:rPr>
      <w:spacing w:val="-3"/>
    </w:rPr>
  </w:style>
  <w:style w:type="paragraph" w:styleId="DocumentMap">
    <w:name w:val="Document Map"/>
    <w:basedOn w:val="Normal"/>
    <w:semiHidden/>
    <w:rsid w:val="00B17D0C"/>
    <w:pPr>
      <w:shd w:val="clear" w:color="auto" w:fill="000080"/>
    </w:pPr>
    <w:rPr>
      <w:rFonts w:ascii="Tahoma" w:hAnsi="Tahoma"/>
    </w:rPr>
  </w:style>
  <w:style w:type="paragraph" w:styleId="BodyText2">
    <w:name w:val="Body Text 2"/>
    <w:basedOn w:val="Normal"/>
    <w:rsid w:val="00B17D0C"/>
    <w:rPr>
      <w:color w:val="000000"/>
    </w:rPr>
  </w:style>
  <w:style w:type="paragraph" w:styleId="BodyText3">
    <w:name w:val="Body Text 3"/>
    <w:basedOn w:val="Normal"/>
    <w:rsid w:val="00B17D0C"/>
    <w:pPr>
      <w:keepNext/>
      <w:keepLines/>
      <w:tabs>
        <w:tab w:val="left" w:pos="-720"/>
      </w:tabs>
      <w:suppressAutoHyphens/>
      <w:jc w:val="both"/>
    </w:pPr>
    <w:rPr>
      <w:color w:val="000000"/>
    </w:rPr>
  </w:style>
  <w:style w:type="paragraph" w:customStyle="1" w:styleId="Appendix">
    <w:name w:val="Appendix"/>
    <w:basedOn w:val="Heading1"/>
    <w:rsid w:val="00B17D0C"/>
    <w:pPr>
      <w:tabs>
        <w:tab w:val="clear" w:pos="-720"/>
        <w:tab w:val="clear" w:pos="432"/>
      </w:tabs>
      <w:ind w:left="0" w:firstLine="0"/>
      <w:jc w:val="center"/>
      <w:outlineLvl w:val="9"/>
    </w:pPr>
  </w:style>
  <w:style w:type="paragraph" w:customStyle="1" w:styleId="dot1">
    <w:name w:val="dot1"/>
    <w:basedOn w:val="body1"/>
    <w:rsid w:val="00B17D0C"/>
    <w:pPr>
      <w:tabs>
        <w:tab w:val="num" w:pos="360"/>
      </w:tabs>
      <w:ind w:left="360" w:hanging="360"/>
    </w:pPr>
    <w:rPr>
      <w:rFonts w:ascii="Arial" w:hAnsi="Arial"/>
      <w:lang w:val="en-GB"/>
    </w:rPr>
  </w:style>
  <w:style w:type="paragraph" w:customStyle="1" w:styleId="body1">
    <w:name w:val="body1"/>
    <w:basedOn w:val="Normal"/>
    <w:rsid w:val="00B17D0C"/>
    <w:pPr>
      <w:jc w:val="both"/>
    </w:pPr>
    <w:rPr>
      <w:rFonts w:ascii="Helvetica" w:hAnsi="Helvetica"/>
      <w:color w:val="000000"/>
      <w:sz w:val="20"/>
      <w:lang w:val="fr-FR"/>
    </w:rPr>
  </w:style>
  <w:style w:type="paragraph" w:styleId="TableofFigures">
    <w:name w:val="table of figures"/>
    <w:basedOn w:val="Normal"/>
    <w:next w:val="Normal"/>
    <w:semiHidden/>
    <w:rsid w:val="00B17D0C"/>
    <w:pPr>
      <w:ind w:left="480" w:hanging="480"/>
    </w:pPr>
  </w:style>
  <w:style w:type="character" w:styleId="Hyperlink">
    <w:name w:val="Hyperlink"/>
    <w:uiPriority w:val="99"/>
    <w:rsid w:val="00B17D0C"/>
    <w:rPr>
      <w:color w:val="0000FF"/>
      <w:u w:val="single"/>
    </w:rPr>
  </w:style>
  <w:style w:type="character" w:styleId="FollowedHyperlink">
    <w:name w:val="FollowedHyperlink"/>
    <w:rsid w:val="00B17D0C"/>
    <w:rPr>
      <w:color w:val="800080"/>
      <w:u w:val="single"/>
    </w:rPr>
  </w:style>
  <w:style w:type="paragraph" w:customStyle="1" w:styleId="Table">
    <w:name w:val="Table"/>
    <w:basedOn w:val="Normal"/>
    <w:rsid w:val="00E919EE"/>
    <w:pPr>
      <w:keepLines/>
      <w:widowControl w:val="0"/>
      <w:suppressLineNumbers/>
      <w:tabs>
        <w:tab w:val="left" w:pos="1440"/>
      </w:tabs>
      <w:suppressAutoHyphens/>
      <w:spacing w:before="60" w:after="60"/>
    </w:pPr>
    <w:rPr>
      <w:snapToGrid w:val="0"/>
      <w:sz w:val="18"/>
    </w:rPr>
  </w:style>
  <w:style w:type="paragraph" w:styleId="BalloonText">
    <w:name w:val="Balloon Text"/>
    <w:basedOn w:val="Normal"/>
    <w:semiHidden/>
    <w:rsid w:val="00352231"/>
    <w:rPr>
      <w:rFonts w:ascii="Tahoma" w:hAnsi="Tahoma" w:cs="Tahoma"/>
      <w:sz w:val="16"/>
      <w:szCs w:val="16"/>
    </w:rPr>
  </w:style>
  <w:style w:type="table" w:styleId="TableGrid">
    <w:name w:val="Table Grid"/>
    <w:basedOn w:val="TableNormal"/>
    <w:rsid w:val="001245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45692A"/>
    <w:pPr>
      <w:spacing w:after="120"/>
      <w:ind w:left="283"/>
    </w:pPr>
  </w:style>
  <w:style w:type="character" w:styleId="CommentReference">
    <w:name w:val="annotation reference"/>
    <w:semiHidden/>
    <w:rsid w:val="0045692A"/>
    <w:rPr>
      <w:sz w:val="16"/>
    </w:rPr>
  </w:style>
  <w:style w:type="paragraph" w:styleId="CommentText">
    <w:name w:val="annotation text"/>
    <w:basedOn w:val="Normal"/>
    <w:semiHidden/>
    <w:rsid w:val="0045692A"/>
    <w:rPr>
      <w:sz w:val="20"/>
    </w:rPr>
  </w:style>
  <w:style w:type="paragraph" w:customStyle="1" w:styleId="TblTitle">
    <w:name w:val="TblTitle"/>
    <w:basedOn w:val="Normal"/>
    <w:rsid w:val="0045692A"/>
    <w:pPr>
      <w:keepNext/>
      <w:keepLines/>
      <w:suppressLineNumbers/>
      <w:suppressAutoHyphens/>
      <w:spacing w:before="240"/>
      <w:jc w:val="center"/>
    </w:pPr>
    <w:rPr>
      <w:b/>
      <w:caps/>
      <w:sz w:val="20"/>
    </w:rPr>
  </w:style>
  <w:style w:type="paragraph" w:customStyle="1" w:styleId="Para1">
    <w:name w:val="Para 1"/>
    <w:basedOn w:val="Normal"/>
    <w:rsid w:val="0045692A"/>
    <w:pPr>
      <w:widowControl w:val="0"/>
      <w:spacing w:before="120"/>
    </w:pPr>
    <w:rPr>
      <w:snapToGrid w:val="0"/>
      <w:sz w:val="20"/>
      <w:lang w:val="fr-FR"/>
    </w:rPr>
  </w:style>
  <w:style w:type="paragraph" w:customStyle="1" w:styleId="Figure">
    <w:name w:val="Figure"/>
    <w:basedOn w:val="Header"/>
    <w:next w:val="Normal"/>
    <w:rsid w:val="009E68AD"/>
    <w:pPr>
      <w:widowControl w:val="0"/>
      <w:jc w:val="center"/>
    </w:pPr>
    <w:rPr>
      <w:sz w:val="20"/>
    </w:rPr>
  </w:style>
  <w:style w:type="paragraph" w:customStyle="1" w:styleId="FigTitle">
    <w:name w:val="FigTitle"/>
    <w:basedOn w:val="Normal"/>
    <w:rsid w:val="009E68AD"/>
    <w:pPr>
      <w:widowControl w:val="0"/>
      <w:suppressLineNumbers/>
      <w:suppressAutoHyphens/>
      <w:spacing w:before="120" w:after="120"/>
      <w:ind w:left="360" w:right="360"/>
      <w:jc w:val="center"/>
    </w:pPr>
    <w:rPr>
      <w:b/>
      <w:sz w:val="20"/>
    </w:rPr>
  </w:style>
  <w:style w:type="paragraph" w:customStyle="1" w:styleId="TMNormal">
    <w:name w:val="TMNormal"/>
    <w:basedOn w:val="Normal"/>
    <w:rsid w:val="003F1996"/>
    <w:rPr>
      <w:sz w:val="20"/>
    </w:rPr>
  </w:style>
  <w:style w:type="paragraph" w:customStyle="1" w:styleId="TMHeading1">
    <w:name w:val="TM Heading 1"/>
    <w:basedOn w:val="TMNormal"/>
    <w:next w:val="TMNormal"/>
    <w:rsid w:val="003F1996"/>
    <w:pPr>
      <w:keepNext/>
      <w:numPr>
        <w:numId w:val="28"/>
      </w:numPr>
      <w:outlineLvl w:val="0"/>
    </w:pPr>
    <w:rPr>
      <w:rFonts w:ascii="Arial (W1)" w:hAnsi="Arial (W1)"/>
      <w:b/>
      <w:caps/>
      <w:sz w:val="22"/>
    </w:rPr>
  </w:style>
  <w:style w:type="paragraph" w:customStyle="1" w:styleId="TMHeading2">
    <w:name w:val="TM Heading 2"/>
    <w:basedOn w:val="TMNormal"/>
    <w:next w:val="TMNormal"/>
    <w:rsid w:val="003F1996"/>
    <w:pPr>
      <w:numPr>
        <w:ilvl w:val="1"/>
        <w:numId w:val="28"/>
      </w:numPr>
      <w:outlineLvl w:val="1"/>
    </w:pPr>
    <w:rPr>
      <w:rFonts w:ascii="Arial (W1)" w:hAnsi="Arial (W1)"/>
      <w:sz w:val="22"/>
    </w:rPr>
  </w:style>
  <w:style w:type="paragraph" w:customStyle="1" w:styleId="TMHeading3">
    <w:name w:val="TM Heading 3"/>
    <w:basedOn w:val="TMNormal"/>
    <w:next w:val="TMNormal"/>
    <w:rsid w:val="003F1996"/>
    <w:pPr>
      <w:numPr>
        <w:ilvl w:val="2"/>
        <w:numId w:val="28"/>
      </w:numPr>
      <w:outlineLvl w:val="2"/>
    </w:pPr>
  </w:style>
  <w:style w:type="paragraph" w:customStyle="1" w:styleId="TMHeading4">
    <w:name w:val="TM Heading 4"/>
    <w:basedOn w:val="TMNormal"/>
    <w:next w:val="TMNormal"/>
    <w:rsid w:val="003F1996"/>
    <w:pPr>
      <w:numPr>
        <w:ilvl w:val="3"/>
        <w:numId w:val="28"/>
      </w:numPr>
      <w:outlineLvl w:val="3"/>
    </w:pPr>
  </w:style>
  <w:style w:type="paragraph" w:customStyle="1" w:styleId="TMHeading5">
    <w:name w:val="TM Heading 5"/>
    <w:basedOn w:val="TMNormal"/>
    <w:next w:val="TMNormal"/>
    <w:rsid w:val="003F1996"/>
    <w:pPr>
      <w:numPr>
        <w:ilvl w:val="4"/>
        <w:numId w:val="28"/>
      </w:numPr>
      <w:outlineLvl w:val="4"/>
    </w:pPr>
  </w:style>
  <w:style w:type="paragraph" w:customStyle="1" w:styleId="TMCaption">
    <w:name w:val="TMCaption"/>
    <w:basedOn w:val="TMNormal"/>
    <w:next w:val="TMNormal"/>
    <w:rsid w:val="003F1996"/>
    <w:pPr>
      <w:jc w:val="center"/>
    </w:pPr>
    <w:rPr>
      <w:b/>
    </w:rPr>
  </w:style>
  <w:style w:type="paragraph" w:customStyle="1" w:styleId="TMTableofFigures">
    <w:name w:val="TM Table of Figures"/>
    <w:basedOn w:val="TMCaption"/>
    <w:next w:val="TMNormal"/>
    <w:rsid w:val="003F1996"/>
  </w:style>
  <w:style w:type="paragraph" w:styleId="Title">
    <w:name w:val="Title"/>
    <w:basedOn w:val="Normal"/>
    <w:qFormat/>
    <w:rsid w:val="003F1996"/>
    <w:pPr>
      <w:jc w:val="center"/>
    </w:pPr>
    <w:rPr>
      <w:b/>
      <w:sz w:val="28"/>
    </w:rPr>
  </w:style>
  <w:style w:type="paragraph" w:styleId="NormalWeb">
    <w:name w:val="Normal (Web)"/>
    <w:basedOn w:val="Normal"/>
    <w:rsid w:val="003F1996"/>
    <w:pPr>
      <w:spacing w:before="100" w:beforeAutospacing="1" w:after="100" w:afterAutospacing="1"/>
    </w:pPr>
    <w:rPr>
      <w:rFonts w:ascii="Arial Unicode MS" w:eastAsia="Arial Unicode MS" w:hAnsi="Arial Unicode MS" w:cs="Arial Unicode MS"/>
      <w:szCs w:val="24"/>
      <w:lang w:val="en-GB"/>
    </w:rPr>
  </w:style>
  <w:style w:type="paragraph" w:customStyle="1" w:styleId="Style1">
    <w:name w:val="Style1"/>
    <w:basedOn w:val="Normal"/>
    <w:rsid w:val="003F1996"/>
    <w:rPr>
      <w:rFonts w:ascii="Times New Roman" w:hAnsi="Times New Roman"/>
      <w:szCs w:val="24"/>
      <w:lang w:val="en-GB"/>
    </w:rPr>
  </w:style>
  <w:style w:type="paragraph" w:styleId="BodyTextIndent3">
    <w:name w:val="Body Text Indent 3"/>
    <w:basedOn w:val="Normal"/>
    <w:rsid w:val="003F1996"/>
    <w:pPr>
      <w:tabs>
        <w:tab w:val="left" w:pos="360"/>
      </w:tabs>
      <w:ind w:left="360" w:hanging="360"/>
      <w:jc w:val="both"/>
    </w:pPr>
    <w:rPr>
      <w:rFonts w:ascii="Times New Roman" w:hAnsi="Times New Roman"/>
      <w:szCs w:val="24"/>
      <w:lang w:val="en-GB"/>
    </w:rPr>
  </w:style>
  <w:style w:type="paragraph" w:customStyle="1" w:styleId="body">
    <w:name w:val="body"/>
    <w:basedOn w:val="Normal"/>
    <w:rsid w:val="003F1996"/>
    <w:pPr>
      <w:widowControl w:val="0"/>
      <w:ind w:left="851"/>
    </w:pPr>
    <w:rPr>
      <w:sz w:val="20"/>
      <w:lang w:val="en-GB"/>
    </w:rPr>
  </w:style>
  <w:style w:type="paragraph" w:customStyle="1" w:styleId="Body10">
    <w:name w:val="Body 1"/>
    <w:basedOn w:val="Normal"/>
    <w:rsid w:val="003F1996"/>
    <w:pPr>
      <w:widowControl w:val="0"/>
    </w:pPr>
    <w:rPr>
      <w:sz w:val="20"/>
      <w:lang w:val="en-GB"/>
    </w:rPr>
  </w:style>
  <w:style w:type="paragraph" w:styleId="NormalIndent">
    <w:name w:val="Normal Indent"/>
    <w:basedOn w:val="Normal"/>
    <w:rsid w:val="003F1996"/>
    <w:pPr>
      <w:tabs>
        <w:tab w:val="left" w:pos="1440"/>
      </w:tabs>
      <w:ind w:left="1440"/>
    </w:pPr>
  </w:style>
  <w:style w:type="paragraph" w:customStyle="1" w:styleId="NormalParkeresd">
    <w:name w:val="Normal_Parker_esd"/>
    <w:rsid w:val="003F1996"/>
    <w:rPr>
      <w:rFonts w:ascii="Arial" w:hAnsi="Arial"/>
      <w:lang w:bidi="ar-SA"/>
    </w:rPr>
  </w:style>
  <w:style w:type="character" w:customStyle="1" w:styleId="BodyTextChar">
    <w:name w:val="Body Text Char"/>
    <w:aliases w:val=" Char Char Char Char"/>
    <w:link w:val="BodyText"/>
    <w:rsid w:val="0013562A"/>
    <w:rPr>
      <w:rFonts w:ascii="Arial" w:hAnsi="Arial"/>
      <w:spacing w:val="-3"/>
      <w:sz w:val="24"/>
      <w:lang w:val="en-US" w:eastAsia="en-US" w:bidi="ar-SA"/>
    </w:rPr>
  </w:style>
  <w:style w:type="paragraph" w:customStyle="1" w:styleId="StyleHeading2NotBoldBefore0pt">
    <w:name w:val="Style Heading 2 + Not Bold Before:  0 pt"/>
    <w:basedOn w:val="Heading2"/>
    <w:rsid w:val="00B25589"/>
    <w:pPr>
      <w:spacing w:before="0"/>
    </w:pPr>
  </w:style>
  <w:style w:type="character" w:customStyle="1" w:styleId="HeaderChar">
    <w:name w:val="Header Char"/>
    <w:link w:val="Header"/>
    <w:uiPriority w:val="99"/>
    <w:rsid w:val="002F0038"/>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7D0C"/>
    <w:rPr>
      <w:rFonts w:ascii="Arial" w:hAnsi="Arial"/>
      <w:sz w:val="24"/>
      <w:lang w:bidi="ar-SA"/>
    </w:rPr>
  </w:style>
  <w:style w:type="paragraph" w:styleId="Heading1">
    <w:name w:val="heading 1"/>
    <w:basedOn w:val="Normal"/>
    <w:next w:val="Normal"/>
    <w:qFormat/>
    <w:rsid w:val="00B17D0C"/>
    <w:pPr>
      <w:keepNext/>
      <w:numPr>
        <w:numId w:val="18"/>
      </w:numPr>
      <w:tabs>
        <w:tab w:val="left" w:pos="-720"/>
      </w:tabs>
      <w:suppressAutoHyphens/>
      <w:outlineLvl w:val="0"/>
    </w:pPr>
    <w:rPr>
      <w:b/>
      <w:caps/>
      <w:spacing w:val="-3"/>
    </w:rPr>
  </w:style>
  <w:style w:type="paragraph" w:styleId="Heading2">
    <w:name w:val="heading 2"/>
    <w:basedOn w:val="Normal"/>
    <w:next w:val="Normal"/>
    <w:qFormat/>
    <w:rsid w:val="00B17D0C"/>
    <w:pPr>
      <w:keepNext/>
      <w:numPr>
        <w:ilvl w:val="1"/>
        <w:numId w:val="18"/>
      </w:numPr>
      <w:spacing w:before="240" w:after="60"/>
      <w:outlineLvl w:val="1"/>
    </w:pPr>
    <w:rPr>
      <w:b/>
    </w:rPr>
  </w:style>
  <w:style w:type="paragraph" w:styleId="Heading3">
    <w:name w:val="heading 3"/>
    <w:basedOn w:val="Normal"/>
    <w:next w:val="Normal"/>
    <w:qFormat/>
    <w:rsid w:val="00B17D0C"/>
    <w:pPr>
      <w:keepNext/>
      <w:numPr>
        <w:ilvl w:val="2"/>
        <w:numId w:val="18"/>
      </w:numPr>
      <w:spacing w:before="240" w:after="60"/>
      <w:outlineLvl w:val="2"/>
    </w:pPr>
    <w:rPr>
      <w:b/>
    </w:rPr>
  </w:style>
  <w:style w:type="paragraph" w:styleId="Heading4">
    <w:name w:val="heading 4"/>
    <w:basedOn w:val="Normal"/>
    <w:next w:val="Normal"/>
    <w:qFormat/>
    <w:rsid w:val="00B17D0C"/>
    <w:pPr>
      <w:keepNext/>
      <w:numPr>
        <w:ilvl w:val="3"/>
        <w:numId w:val="18"/>
      </w:numPr>
      <w:spacing w:before="240" w:after="60"/>
      <w:outlineLvl w:val="3"/>
    </w:pPr>
    <w:rPr>
      <w:b/>
    </w:rPr>
  </w:style>
  <w:style w:type="paragraph" w:styleId="Heading5">
    <w:name w:val="heading 5"/>
    <w:basedOn w:val="Normal"/>
    <w:next w:val="Normal"/>
    <w:qFormat/>
    <w:rsid w:val="00B17D0C"/>
    <w:pPr>
      <w:numPr>
        <w:ilvl w:val="4"/>
        <w:numId w:val="18"/>
      </w:numPr>
      <w:spacing w:before="240" w:after="60"/>
      <w:outlineLvl w:val="4"/>
    </w:pPr>
    <w:rPr>
      <w:sz w:val="22"/>
    </w:rPr>
  </w:style>
  <w:style w:type="paragraph" w:styleId="Heading6">
    <w:name w:val="heading 6"/>
    <w:basedOn w:val="Normal"/>
    <w:next w:val="Normal"/>
    <w:qFormat/>
    <w:rsid w:val="00B17D0C"/>
    <w:pPr>
      <w:numPr>
        <w:ilvl w:val="5"/>
        <w:numId w:val="18"/>
      </w:numPr>
      <w:spacing w:before="240" w:after="60"/>
      <w:outlineLvl w:val="5"/>
    </w:pPr>
    <w:rPr>
      <w:rFonts w:ascii="Times New Roman" w:hAnsi="Times New Roman"/>
      <w:i/>
      <w:sz w:val="22"/>
    </w:rPr>
  </w:style>
  <w:style w:type="paragraph" w:styleId="Heading7">
    <w:name w:val="heading 7"/>
    <w:basedOn w:val="Normal"/>
    <w:next w:val="Normal"/>
    <w:qFormat/>
    <w:rsid w:val="00B17D0C"/>
    <w:pPr>
      <w:numPr>
        <w:ilvl w:val="6"/>
        <w:numId w:val="18"/>
      </w:numPr>
      <w:spacing w:before="240" w:after="60"/>
      <w:outlineLvl w:val="6"/>
    </w:pPr>
    <w:rPr>
      <w:sz w:val="20"/>
    </w:rPr>
  </w:style>
  <w:style w:type="paragraph" w:styleId="Heading8">
    <w:name w:val="heading 8"/>
    <w:basedOn w:val="Normal"/>
    <w:next w:val="Normal"/>
    <w:qFormat/>
    <w:rsid w:val="00B17D0C"/>
    <w:pPr>
      <w:numPr>
        <w:ilvl w:val="7"/>
        <w:numId w:val="18"/>
      </w:numPr>
      <w:spacing w:before="240" w:after="60"/>
      <w:outlineLvl w:val="7"/>
    </w:pPr>
    <w:rPr>
      <w:i/>
      <w:sz w:val="20"/>
    </w:rPr>
  </w:style>
  <w:style w:type="paragraph" w:styleId="Heading9">
    <w:name w:val="heading 9"/>
    <w:basedOn w:val="Normal"/>
    <w:next w:val="Normal"/>
    <w:qFormat/>
    <w:rsid w:val="00B17D0C"/>
    <w:pPr>
      <w:numPr>
        <w:ilvl w:val="8"/>
        <w:numId w:val="18"/>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8">
    <w:name w:val="Document 8"/>
    <w:basedOn w:val="DefaultParagraphFont"/>
    <w:rsid w:val="00B17D0C"/>
  </w:style>
  <w:style w:type="character" w:customStyle="1" w:styleId="Document4">
    <w:name w:val="Document 4"/>
    <w:rsid w:val="00B17D0C"/>
    <w:rPr>
      <w:b/>
      <w:i/>
      <w:sz w:val="24"/>
    </w:rPr>
  </w:style>
  <w:style w:type="character" w:customStyle="1" w:styleId="Document6">
    <w:name w:val="Document 6"/>
    <w:basedOn w:val="DefaultParagraphFont"/>
    <w:rsid w:val="00B17D0C"/>
  </w:style>
  <w:style w:type="character" w:customStyle="1" w:styleId="Document5">
    <w:name w:val="Document 5"/>
    <w:basedOn w:val="DefaultParagraphFont"/>
    <w:rsid w:val="00B17D0C"/>
  </w:style>
  <w:style w:type="character" w:customStyle="1" w:styleId="Document2">
    <w:name w:val="Document 2"/>
    <w:rsid w:val="00B17D0C"/>
    <w:rPr>
      <w:rFonts w:ascii="Courier New" w:hAnsi="Courier New"/>
      <w:noProof w:val="0"/>
      <w:sz w:val="24"/>
      <w:lang w:val="en-US"/>
    </w:rPr>
  </w:style>
  <w:style w:type="character" w:customStyle="1" w:styleId="Document7">
    <w:name w:val="Document 7"/>
    <w:basedOn w:val="DefaultParagraphFont"/>
    <w:rsid w:val="00B17D0C"/>
  </w:style>
  <w:style w:type="character" w:customStyle="1" w:styleId="Bibliogrphy">
    <w:name w:val="Bibliogrphy"/>
    <w:basedOn w:val="DefaultParagraphFont"/>
    <w:rsid w:val="00B17D0C"/>
  </w:style>
  <w:style w:type="paragraph" w:customStyle="1" w:styleId="RightPar1">
    <w:name w:val="Right Par 1"/>
    <w:rsid w:val="00B17D0C"/>
    <w:pPr>
      <w:tabs>
        <w:tab w:val="left" w:pos="-720"/>
        <w:tab w:val="left" w:pos="0"/>
        <w:tab w:val="decimal" w:pos="720"/>
      </w:tabs>
      <w:suppressAutoHyphens/>
      <w:ind w:left="720" w:hanging="432"/>
    </w:pPr>
    <w:rPr>
      <w:rFonts w:ascii="Courier New" w:hAnsi="Courier New"/>
      <w:sz w:val="24"/>
      <w:lang w:bidi="ar-SA"/>
    </w:rPr>
  </w:style>
  <w:style w:type="paragraph" w:customStyle="1" w:styleId="RightPar2">
    <w:name w:val="Right Par 2"/>
    <w:rsid w:val="00B17D0C"/>
    <w:pPr>
      <w:tabs>
        <w:tab w:val="left" w:pos="-720"/>
        <w:tab w:val="left" w:pos="0"/>
        <w:tab w:val="left" w:pos="720"/>
        <w:tab w:val="decimal" w:pos="1440"/>
      </w:tabs>
      <w:suppressAutoHyphens/>
      <w:ind w:left="1440" w:hanging="432"/>
    </w:pPr>
    <w:rPr>
      <w:rFonts w:ascii="Courier New" w:hAnsi="Courier New"/>
      <w:sz w:val="24"/>
      <w:lang w:bidi="ar-SA"/>
    </w:rPr>
  </w:style>
  <w:style w:type="character" w:customStyle="1" w:styleId="Document3">
    <w:name w:val="Document 3"/>
    <w:rsid w:val="00B17D0C"/>
    <w:rPr>
      <w:rFonts w:ascii="Courier New" w:hAnsi="Courier New"/>
      <w:noProof w:val="0"/>
      <w:sz w:val="24"/>
      <w:lang w:val="en-US"/>
    </w:rPr>
  </w:style>
  <w:style w:type="paragraph" w:customStyle="1" w:styleId="RightPar3">
    <w:name w:val="Right Par 3"/>
    <w:rsid w:val="00B17D0C"/>
    <w:pPr>
      <w:tabs>
        <w:tab w:val="left" w:pos="-720"/>
        <w:tab w:val="left" w:pos="0"/>
        <w:tab w:val="left" w:pos="720"/>
        <w:tab w:val="left" w:pos="1440"/>
        <w:tab w:val="decimal" w:pos="2160"/>
      </w:tabs>
      <w:suppressAutoHyphens/>
      <w:ind w:left="2160" w:hanging="432"/>
    </w:pPr>
    <w:rPr>
      <w:rFonts w:ascii="Courier New" w:hAnsi="Courier New"/>
      <w:sz w:val="24"/>
      <w:lang w:bidi="ar-SA"/>
    </w:rPr>
  </w:style>
  <w:style w:type="paragraph" w:customStyle="1" w:styleId="RightPar4">
    <w:name w:val="Right Par 4"/>
    <w:rsid w:val="00B17D0C"/>
    <w:pPr>
      <w:tabs>
        <w:tab w:val="left" w:pos="-720"/>
        <w:tab w:val="left" w:pos="0"/>
        <w:tab w:val="left" w:pos="720"/>
        <w:tab w:val="left" w:pos="1440"/>
        <w:tab w:val="left" w:pos="2160"/>
        <w:tab w:val="decimal" w:pos="2880"/>
      </w:tabs>
      <w:suppressAutoHyphens/>
      <w:ind w:left="2880" w:hanging="432"/>
    </w:pPr>
    <w:rPr>
      <w:rFonts w:ascii="Courier New" w:hAnsi="Courier New"/>
      <w:sz w:val="24"/>
      <w:lang w:bidi="ar-SA"/>
    </w:rPr>
  </w:style>
  <w:style w:type="paragraph" w:customStyle="1" w:styleId="RightPar5">
    <w:name w:val="Right Par 5"/>
    <w:rsid w:val="00B17D0C"/>
    <w:pPr>
      <w:tabs>
        <w:tab w:val="left" w:pos="-720"/>
        <w:tab w:val="left" w:pos="0"/>
        <w:tab w:val="left" w:pos="720"/>
        <w:tab w:val="left" w:pos="1440"/>
        <w:tab w:val="left" w:pos="2160"/>
        <w:tab w:val="left" w:pos="2880"/>
        <w:tab w:val="decimal" w:pos="3600"/>
      </w:tabs>
      <w:suppressAutoHyphens/>
      <w:ind w:left="3600" w:hanging="576"/>
    </w:pPr>
    <w:rPr>
      <w:rFonts w:ascii="Courier New" w:hAnsi="Courier New"/>
      <w:sz w:val="24"/>
      <w:lang w:bidi="ar-SA"/>
    </w:rPr>
  </w:style>
  <w:style w:type="paragraph" w:customStyle="1" w:styleId="RightPar6">
    <w:name w:val="Right Par 6"/>
    <w:rsid w:val="00B17D0C"/>
    <w:pPr>
      <w:tabs>
        <w:tab w:val="left" w:pos="-720"/>
        <w:tab w:val="left" w:pos="0"/>
        <w:tab w:val="left" w:pos="720"/>
        <w:tab w:val="left" w:pos="1440"/>
        <w:tab w:val="left" w:pos="2160"/>
        <w:tab w:val="left" w:pos="2880"/>
        <w:tab w:val="left" w:pos="3600"/>
        <w:tab w:val="decimal" w:pos="4320"/>
      </w:tabs>
      <w:suppressAutoHyphens/>
      <w:ind w:left="4320" w:hanging="576"/>
    </w:pPr>
    <w:rPr>
      <w:rFonts w:ascii="Courier New" w:hAnsi="Courier New"/>
      <w:sz w:val="24"/>
      <w:lang w:bidi="ar-SA"/>
    </w:rPr>
  </w:style>
  <w:style w:type="paragraph" w:customStyle="1" w:styleId="RightPar7">
    <w:name w:val="Right Par 7"/>
    <w:rsid w:val="00B17D0C"/>
    <w:pPr>
      <w:tabs>
        <w:tab w:val="left" w:pos="-720"/>
        <w:tab w:val="left" w:pos="0"/>
        <w:tab w:val="left" w:pos="720"/>
        <w:tab w:val="left" w:pos="1440"/>
        <w:tab w:val="left" w:pos="2160"/>
        <w:tab w:val="left" w:pos="2880"/>
        <w:tab w:val="left" w:pos="3600"/>
        <w:tab w:val="left" w:pos="4320"/>
        <w:tab w:val="decimal" w:pos="5040"/>
      </w:tabs>
      <w:suppressAutoHyphens/>
      <w:ind w:left="5040" w:hanging="432"/>
    </w:pPr>
    <w:rPr>
      <w:rFonts w:ascii="Courier New" w:hAnsi="Courier New"/>
      <w:sz w:val="24"/>
      <w:lang w:bidi="ar-SA"/>
    </w:rPr>
  </w:style>
  <w:style w:type="paragraph" w:customStyle="1" w:styleId="RightPar8">
    <w:name w:val="Right Par 8"/>
    <w:rsid w:val="00B17D0C"/>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432"/>
    </w:pPr>
    <w:rPr>
      <w:rFonts w:ascii="Courier New" w:hAnsi="Courier New"/>
      <w:sz w:val="24"/>
      <w:lang w:bidi="ar-SA"/>
    </w:rPr>
  </w:style>
  <w:style w:type="paragraph" w:customStyle="1" w:styleId="Document1">
    <w:name w:val="Document 1"/>
    <w:rsid w:val="00B17D0C"/>
    <w:pPr>
      <w:keepNext/>
      <w:keepLines/>
      <w:tabs>
        <w:tab w:val="left" w:pos="-720"/>
      </w:tabs>
      <w:suppressAutoHyphens/>
    </w:pPr>
    <w:rPr>
      <w:rFonts w:ascii="Courier New" w:hAnsi="Courier New"/>
      <w:sz w:val="24"/>
      <w:lang w:bidi="ar-SA"/>
    </w:rPr>
  </w:style>
  <w:style w:type="character" w:customStyle="1" w:styleId="DocInit">
    <w:name w:val="Doc Init"/>
    <w:basedOn w:val="DefaultParagraphFont"/>
    <w:rsid w:val="00B17D0C"/>
  </w:style>
  <w:style w:type="character" w:customStyle="1" w:styleId="TechInit">
    <w:name w:val="Tech Init"/>
    <w:rsid w:val="00B17D0C"/>
    <w:rPr>
      <w:rFonts w:ascii="Courier New" w:hAnsi="Courier New"/>
      <w:noProof w:val="0"/>
      <w:sz w:val="24"/>
      <w:lang w:val="en-US"/>
    </w:rPr>
  </w:style>
  <w:style w:type="paragraph" w:customStyle="1" w:styleId="Technical5">
    <w:name w:val="Technical 5"/>
    <w:rsid w:val="00B17D0C"/>
    <w:pPr>
      <w:tabs>
        <w:tab w:val="left" w:pos="-720"/>
      </w:tabs>
      <w:suppressAutoHyphens/>
      <w:ind w:firstLine="720"/>
    </w:pPr>
    <w:rPr>
      <w:rFonts w:ascii="Courier New" w:hAnsi="Courier New"/>
      <w:b/>
      <w:sz w:val="24"/>
      <w:lang w:bidi="ar-SA"/>
    </w:rPr>
  </w:style>
  <w:style w:type="paragraph" w:customStyle="1" w:styleId="Technical6">
    <w:name w:val="Technical 6"/>
    <w:rsid w:val="00B17D0C"/>
    <w:pPr>
      <w:tabs>
        <w:tab w:val="left" w:pos="-720"/>
      </w:tabs>
      <w:suppressAutoHyphens/>
      <w:ind w:firstLine="720"/>
    </w:pPr>
    <w:rPr>
      <w:rFonts w:ascii="Courier New" w:hAnsi="Courier New"/>
      <w:b/>
      <w:sz w:val="24"/>
      <w:lang w:bidi="ar-SA"/>
    </w:rPr>
  </w:style>
  <w:style w:type="character" w:customStyle="1" w:styleId="Technical2">
    <w:name w:val="Technical 2"/>
    <w:rsid w:val="00B17D0C"/>
    <w:rPr>
      <w:rFonts w:ascii="Courier New" w:hAnsi="Courier New"/>
      <w:noProof w:val="0"/>
      <w:sz w:val="24"/>
      <w:lang w:val="en-US"/>
    </w:rPr>
  </w:style>
  <w:style w:type="character" w:customStyle="1" w:styleId="Technical3">
    <w:name w:val="Technical 3"/>
    <w:rsid w:val="00B17D0C"/>
    <w:rPr>
      <w:rFonts w:ascii="Courier New" w:hAnsi="Courier New"/>
      <w:noProof w:val="0"/>
      <w:sz w:val="24"/>
      <w:lang w:val="en-US"/>
    </w:rPr>
  </w:style>
  <w:style w:type="paragraph" w:customStyle="1" w:styleId="Technical4">
    <w:name w:val="Technical 4"/>
    <w:rsid w:val="00B17D0C"/>
    <w:pPr>
      <w:tabs>
        <w:tab w:val="left" w:pos="-720"/>
      </w:tabs>
      <w:suppressAutoHyphens/>
    </w:pPr>
    <w:rPr>
      <w:rFonts w:ascii="Courier New" w:hAnsi="Courier New"/>
      <w:b/>
      <w:sz w:val="24"/>
      <w:lang w:bidi="ar-SA"/>
    </w:rPr>
  </w:style>
  <w:style w:type="character" w:customStyle="1" w:styleId="Technical1">
    <w:name w:val="Technical 1"/>
    <w:rsid w:val="00B17D0C"/>
    <w:rPr>
      <w:rFonts w:ascii="Courier New" w:hAnsi="Courier New"/>
      <w:noProof w:val="0"/>
      <w:sz w:val="24"/>
      <w:lang w:val="en-US"/>
    </w:rPr>
  </w:style>
  <w:style w:type="paragraph" w:customStyle="1" w:styleId="Technical7">
    <w:name w:val="Technical 7"/>
    <w:rsid w:val="00B17D0C"/>
    <w:pPr>
      <w:tabs>
        <w:tab w:val="left" w:pos="-720"/>
      </w:tabs>
      <w:suppressAutoHyphens/>
      <w:ind w:firstLine="720"/>
    </w:pPr>
    <w:rPr>
      <w:rFonts w:ascii="Courier New" w:hAnsi="Courier New"/>
      <w:b/>
      <w:sz w:val="24"/>
      <w:lang w:bidi="ar-SA"/>
    </w:rPr>
  </w:style>
  <w:style w:type="paragraph" w:customStyle="1" w:styleId="Technical8">
    <w:name w:val="Technical 8"/>
    <w:rsid w:val="00B17D0C"/>
    <w:pPr>
      <w:tabs>
        <w:tab w:val="left" w:pos="-720"/>
      </w:tabs>
      <w:suppressAutoHyphens/>
      <w:ind w:firstLine="720"/>
    </w:pPr>
    <w:rPr>
      <w:rFonts w:ascii="Courier New" w:hAnsi="Courier New"/>
      <w:b/>
      <w:sz w:val="24"/>
      <w:lang w:bidi="ar-SA"/>
    </w:rPr>
  </w:style>
  <w:style w:type="paragraph" w:customStyle="1" w:styleId="Pleading">
    <w:name w:val="Pleading"/>
    <w:rsid w:val="00B17D0C"/>
    <w:pPr>
      <w:tabs>
        <w:tab w:val="left" w:pos="-720"/>
      </w:tabs>
      <w:suppressAutoHyphens/>
      <w:spacing w:line="240" w:lineRule="exact"/>
    </w:pPr>
    <w:rPr>
      <w:rFonts w:ascii="Courier New" w:hAnsi="Courier New"/>
      <w:sz w:val="24"/>
      <w:lang w:bidi="ar-SA"/>
    </w:rPr>
  </w:style>
  <w:style w:type="character" w:customStyle="1" w:styleId="PrnPar1">
    <w:name w:val="Prn.Par.1"/>
    <w:basedOn w:val="DefaultParagraphFont"/>
    <w:rsid w:val="00B17D0C"/>
  </w:style>
  <w:style w:type="character" w:customStyle="1" w:styleId="DotPar1">
    <w:name w:val="Dot.Par.1"/>
    <w:basedOn w:val="DefaultParagraphFont"/>
    <w:rsid w:val="00B17D0C"/>
  </w:style>
  <w:style w:type="character" w:customStyle="1" w:styleId="DotPar3">
    <w:name w:val="Dot.Par.3"/>
    <w:basedOn w:val="DefaultParagraphFont"/>
    <w:rsid w:val="00B17D0C"/>
  </w:style>
  <w:style w:type="character" w:customStyle="1" w:styleId="DotPar2">
    <w:name w:val="Dot.Par.2"/>
    <w:basedOn w:val="DefaultParagraphFont"/>
    <w:rsid w:val="00B17D0C"/>
  </w:style>
  <w:style w:type="paragraph" w:customStyle="1" w:styleId="StdPar1">
    <w:name w:val="Std.Par.1"/>
    <w:rsid w:val="00B17D0C"/>
    <w:pPr>
      <w:tabs>
        <w:tab w:val="left" w:pos="-720"/>
        <w:tab w:val="left" w:pos="0"/>
      </w:tabs>
      <w:suppressAutoHyphens/>
      <w:ind w:left="720" w:hanging="720"/>
    </w:pPr>
    <w:rPr>
      <w:rFonts w:ascii="Courier New" w:hAnsi="Courier New"/>
      <w:sz w:val="24"/>
      <w:u w:val="single"/>
      <w:lang w:bidi="ar-SA"/>
    </w:rPr>
  </w:style>
  <w:style w:type="paragraph" w:customStyle="1" w:styleId="StdPar2">
    <w:name w:val="Std.Par.2"/>
    <w:rsid w:val="00B17D0C"/>
    <w:pPr>
      <w:tabs>
        <w:tab w:val="left" w:pos="-720"/>
        <w:tab w:val="left" w:pos="0"/>
      </w:tabs>
      <w:suppressAutoHyphens/>
      <w:ind w:left="720"/>
    </w:pPr>
    <w:rPr>
      <w:rFonts w:ascii="Courier New" w:hAnsi="Courier New"/>
      <w:sz w:val="24"/>
      <w:u w:val="single"/>
      <w:lang w:bidi="ar-SA"/>
    </w:rPr>
  </w:style>
  <w:style w:type="paragraph" w:customStyle="1" w:styleId="StdPar3">
    <w:name w:val="Std.Par.3"/>
    <w:rsid w:val="00B17D0C"/>
    <w:pPr>
      <w:tabs>
        <w:tab w:val="left" w:pos="-720"/>
        <w:tab w:val="left" w:pos="0"/>
      </w:tabs>
      <w:suppressAutoHyphens/>
      <w:ind w:left="720"/>
    </w:pPr>
    <w:rPr>
      <w:rFonts w:ascii="Courier New" w:hAnsi="Courier New"/>
      <w:sz w:val="24"/>
      <w:u w:val="single"/>
      <w:lang w:bidi="ar-SA"/>
    </w:rPr>
  </w:style>
  <w:style w:type="paragraph" w:customStyle="1" w:styleId="StdPar4">
    <w:name w:val="Std.Par.4"/>
    <w:rsid w:val="00B17D0C"/>
    <w:pPr>
      <w:tabs>
        <w:tab w:val="left" w:pos="-720"/>
        <w:tab w:val="left" w:pos="0"/>
      </w:tabs>
      <w:suppressAutoHyphens/>
      <w:ind w:left="720"/>
    </w:pPr>
    <w:rPr>
      <w:rFonts w:ascii="Courier New" w:hAnsi="Courier New"/>
      <w:sz w:val="24"/>
      <w:u w:val="single"/>
      <w:lang w:bidi="ar-SA"/>
    </w:rPr>
  </w:style>
  <w:style w:type="paragraph" w:customStyle="1" w:styleId="StdPar5">
    <w:name w:val="Std.Par.5"/>
    <w:rsid w:val="00B17D0C"/>
    <w:pPr>
      <w:tabs>
        <w:tab w:val="left" w:pos="-720"/>
        <w:tab w:val="left" w:pos="0"/>
      </w:tabs>
      <w:suppressAutoHyphens/>
      <w:ind w:left="720"/>
    </w:pPr>
    <w:rPr>
      <w:rFonts w:ascii="Courier New" w:hAnsi="Courier New"/>
      <w:sz w:val="24"/>
      <w:u w:val="single"/>
      <w:lang w:bidi="ar-SA"/>
    </w:rPr>
  </w:style>
  <w:style w:type="paragraph" w:customStyle="1" w:styleId="Stdpar6">
    <w:name w:val="Std.par.6"/>
    <w:rsid w:val="00B17D0C"/>
    <w:pPr>
      <w:tabs>
        <w:tab w:val="left" w:pos="-720"/>
        <w:tab w:val="left" w:pos="0"/>
      </w:tabs>
      <w:suppressAutoHyphens/>
      <w:ind w:left="720"/>
    </w:pPr>
    <w:rPr>
      <w:rFonts w:ascii="Courier New" w:hAnsi="Courier New"/>
      <w:sz w:val="24"/>
      <w:u w:val="single"/>
      <w:lang w:bidi="ar-SA"/>
    </w:rPr>
  </w:style>
  <w:style w:type="character" w:customStyle="1" w:styleId="Level1Par">
    <w:name w:val="Level.1.Par"/>
    <w:basedOn w:val="DefaultParagraphFont"/>
    <w:rsid w:val="00B17D0C"/>
  </w:style>
  <w:style w:type="character" w:customStyle="1" w:styleId="Level2Par">
    <w:name w:val="Level.2.Par"/>
    <w:basedOn w:val="DefaultParagraphFont"/>
    <w:rsid w:val="00B17D0C"/>
  </w:style>
  <w:style w:type="character" w:customStyle="1" w:styleId="Level3Par">
    <w:name w:val="Level.3.Par"/>
    <w:basedOn w:val="DefaultParagraphFont"/>
    <w:rsid w:val="00B17D0C"/>
  </w:style>
  <w:style w:type="character" w:customStyle="1" w:styleId="Level4Par">
    <w:name w:val="Level.4.Par"/>
    <w:basedOn w:val="DefaultParagraphFont"/>
    <w:rsid w:val="00B17D0C"/>
  </w:style>
  <w:style w:type="paragraph" w:customStyle="1" w:styleId="Dotpar4">
    <w:name w:val="Dot.par.4"/>
    <w:rsid w:val="00B17D0C"/>
    <w:pPr>
      <w:tabs>
        <w:tab w:val="left" w:pos="-1440"/>
        <w:tab w:val="left" w:pos="-720"/>
        <w:tab w:val="left" w:pos="0"/>
        <w:tab w:val="left" w:pos="720"/>
        <w:tab w:val="left" w:pos="1162"/>
        <w:tab w:val="left" w:pos="1440"/>
        <w:tab w:val="left" w:pos="1814"/>
        <w:tab w:val="left" w:pos="2074"/>
        <w:tab w:val="left" w:pos="2880"/>
      </w:tabs>
      <w:suppressAutoHyphens/>
      <w:ind w:left="2074" w:hanging="2074"/>
    </w:pPr>
    <w:rPr>
      <w:rFonts w:ascii="Courier New" w:hAnsi="Courier New"/>
      <w:sz w:val="24"/>
      <w:lang w:bidi="ar-SA"/>
    </w:rPr>
  </w:style>
  <w:style w:type="character" w:customStyle="1" w:styleId="DotPar11">
    <w:name w:val="Dot.Par.11"/>
    <w:basedOn w:val="DefaultParagraphFont"/>
    <w:rsid w:val="00B17D0C"/>
  </w:style>
  <w:style w:type="paragraph" w:styleId="TOC1">
    <w:name w:val="toc 1"/>
    <w:basedOn w:val="Normal"/>
    <w:next w:val="Normal"/>
    <w:uiPriority w:val="39"/>
    <w:rsid w:val="00851778"/>
    <w:pPr>
      <w:tabs>
        <w:tab w:val="left" w:pos="720"/>
        <w:tab w:val="right" w:leader="dot" w:pos="10080"/>
      </w:tabs>
      <w:spacing w:before="120" w:after="120"/>
    </w:pPr>
    <w:rPr>
      <w:caps/>
    </w:rPr>
  </w:style>
  <w:style w:type="paragraph" w:styleId="TOC2">
    <w:name w:val="toc 2"/>
    <w:basedOn w:val="Normal"/>
    <w:next w:val="Normal"/>
    <w:uiPriority w:val="39"/>
    <w:rsid w:val="00851778"/>
    <w:pPr>
      <w:tabs>
        <w:tab w:val="right" w:leader="dot" w:pos="10080"/>
      </w:tabs>
    </w:pPr>
    <w:rPr>
      <w:rFonts w:ascii="Times New Roman" w:hAnsi="Times New Roman"/>
      <w:smallCaps/>
      <w:sz w:val="20"/>
    </w:rPr>
  </w:style>
  <w:style w:type="paragraph" w:styleId="TOC3">
    <w:name w:val="toc 3"/>
    <w:basedOn w:val="Normal"/>
    <w:next w:val="Normal"/>
    <w:uiPriority w:val="39"/>
    <w:rsid w:val="00851778"/>
    <w:pPr>
      <w:tabs>
        <w:tab w:val="right" w:leader="dot" w:pos="10080"/>
      </w:tabs>
      <w:ind w:left="240"/>
    </w:pPr>
    <w:rPr>
      <w:rFonts w:ascii="Times New Roman" w:hAnsi="Times New Roman"/>
      <w:i/>
      <w:sz w:val="20"/>
    </w:rPr>
  </w:style>
  <w:style w:type="paragraph" w:styleId="TOC4">
    <w:name w:val="toc 4"/>
    <w:basedOn w:val="Normal"/>
    <w:next w:val="Normal"/>
    <w:semiHidden/>
    <w:rsid w:val="00B17D0C"/>
    <w:pPr>
      <w:tabs>
        <w:tab w:val="right" w:leader="dot" w:pos="9360"/>
      </w:tabs>
      <w:ind w:left="480"/>
    </w:pPr>
    <w:rPr>
      <w:rFonts w:ascii="Times New Roman" w:hAnsi="Times New Roman"/>
      <w:sz w:val="18"/>
    </w:rPr>
  </w:style>
  <w:style w:type="paragraph" w:styleId="TOC5">
    <w:name w:val="toc 5"/>
    <w:basedOn w:val="Normal"/>
    <w:next w:val="Normal"/>
    <w:semiHidden/>
    <w:rsid w:val="00B17D0C"/>
    <w:pPr>
      <w:tabs>
        <w:tab w:val="right" w:leader="dot" w:pos="9360"/>
      </w:tabs>
      <w:ind w:left="720"/>
    </w:pPr>
    <w:rPr>
      <w:rFonts w:ascii="Times New Roman" w:hAnsi="Times New Roman"/>
      <w:sz w:val="18"/>
    </w:rPr>
  </w:style>
  <w:style w:type="paragraph" w:styleId="TOC6">
    <w:name w:val="toc 6"/>
    <w:basedOn w:val="Normal"/>
    <w:next w:val="Normal"/>
    <w:semiHidden/>
    <w:rsid w:val="00B17D0C"/>
    <w:pPr>
      <w:tabs>
        <w:tab w:val="right" w:leader="dot" w:pos="9360"/>
      </w:tabs>
      <w:ind w:left="960"/>
    </w:pPr>
    <w:rPr>
      <w:rFonts w:ascii="Times New Roman" w:hAnsi="Times New Roman"/>
      <w:sz w:val="18"/>
    </w:rPr>
  </w:style>
  <w:style w:type="paragraph" w:styleId="TOC7">
    <w:name w:val="toc 7"/>
    <w:basedOn w:val="Normal"/>
    <w:next w:val="Normal"/>
    <w:semiHidden/>
    <w:rsid w:val="00B17D0C"/>
    <w:pPr>
      <w:tabs>
        <w:tab w:val="right" w:leader="dot" w:pos="9360"/>
      </w:tabs>
      <w:ind w:left="1200"/>
    </w:pPr>
    <w:rPr>
      <w:rFonts w:ascii="Times New Roman" w:hAnsi="Times New Roman"/>
      <w:sz w:val="18"/>
    </w:rPr>
  </w:style>
  <w:style w:type="paragraph" w:styleId="TOC8">
    <w:name w:val="toc 8"/>
    <w:basedOn w:val="Normal"/>
    <w:next w:val="Normal"/>
    <w:semiHidden/>
    <w:rsid w:val="00B17D0C"/>
    <w:pPr>
      <w:tabs>
        <w:tab w:val="right" w:leader="dot" w:pos="9360"/>
      </w:tabs>
      <w:ind w:left="1440"/>
    </w:pPr>
    <w:rPr>
      <w:rFonts w:ascii="Times New Roman" w:hAnsi="Times New Roman"/>
      <w:sz w:val="18"/>
    </w:rPr>
  </w:style>
  <w:style w:type="paragraph" w:styleId="TOC9">
    <w:name w:val="toc 9"/>
    <w:basedOn w:val="Normal"/>
    <w:next w:val="Normal"/>
    <w:semiHidden/>
    <w:rsid w:val="00B17D0C"/>
    <w:pPr>
      <w:tabs>
        <w:tab w:val="right" w:leader="dot" w:pos="9360"/>
      </w:tabs>
      <w:ind w:left="1680"/>
    </w:pPr>
    <w:rPr>
      <w:rFonts w:ascii="Times New Roman" w:hAnsi="Times New Roman"/>
      <w:sz w:val="18"/>
    </w:rPr>
  </w:style>
  <w:style w:type="paragraph" w:styleId="Index1">
    <w:name w:val="index 1"/>
    <w:basedOn w:val="Normal"/>
    <w:next w:val="Normal"/>
    <w:semiHidden/>
    <w:rsid w:val="00B17D0C"/>
    <w:pPr>
      <w:tabs>
        <w:tab w:val="left" w:leader="dot" w:pos="9000"/>
        <w:tab w:val="right" w:pos="9360"/>
      </w:tabs>
      <w:suppressAutoHyphens/>
      <w:ind w:left="1440" w:right="720" w:hanging="1440"/>
    </w:pPr>
  </w:style>
  <w:style w:type="paragraph" w:styleId="Index2">
    <w:name w:val="index 2"/>
    <w:basedOn w:val="Normal"/>
    <w:next w:val="Normal"/>
    <w:semiHidden/>
    <w:rsid w:val="00B17D0C"/>
    <w:pPr>
      <w:tabs>
        <w:tab w:val="left" w:leader="dot" w:pos="9000"/>
        <w:tab w:val="right" w:pos="9360"/>
      </w:tabs>
      <w:suppressAutoHyphens/>
      <w:ind w:left="1440" w:right="720" w:hanging="720"/>
    </w:pPr>
  </w:style>
  <w:style w:type="paragraph" w:customStyle="1" w:styleId="toa">
    <w:name w:val="toa"/>
    <w:basedOn w:val="Normal"/>
    <w:rsid w:val="00B17D0C"/>
    <w:pPr>
      <w:tabs>
        <w:tab w:val="left" w:pos="9000"/>
        <w:tab w:val="right" w:pos="9360"/>
      </w:tabs>
      <w:suppressAutoHyphens/>
    </w:pPr>
  </w:style>
  <w:style w:type="paragraph" w:styleId="Caption">
    <w:name w:val="caption"/>
    <w:basedOn w:val="Normal"/>
    <w:next w:val="Normal"/>
    <w:qFormat/>
    <w:rsid w:val="00B17D0C"/>
  </w:style>
  <w:style w:type="character" w:customStyle="1" w:styleId="EquationCaption">
    <w:name w:val="_Equation Caption"/>
    <w:rsid w:val="00B17D0C"/>
  </w:style>
  <w:style w:type="paragraph" w:styleId="Header">
    <w:name w:val="header"/>
    <w:basedOn w:val="Normal"/>
    <w:link w:val="HeaderChar"/>
    <w:uiPriority w:val="99"/>
    <w:rsid w:val="00B17D0C"/>
    <w:pPr>
      <w:tabs>
        <w:tab w:val="center" w:pos="4320"/>
        <w:tab w:val="right" w:pos="8640"/>
      </w:tabs>
    </w:pPr>
  </w:style>
  <w:style w:type="paragraph" w:styleId="Footer">
    <w:name w:val="footer"/>
    <w:basedOn w:val="Normal"/>
    <w:rsid w:val="00B17D0C"/>
    <w:pPr>
      <w:tabs>
        <w:tab w:val="center" w:pos="4320"/>
        <w:tab w:val="right" w:pos="9360"/>
      </w:tabs>
    </w:pPr>
  </w:style>
  <w:style w:type="character" w:styleId="PageNumber">
    <w:name w:val="page number"/>
    <w:basedOn w:val="DefaultParagraphFont"/>
    <w:rsid w:val="00B17D0C"/>
  </w:style>
  <w:style w:type="paragraph" w:styleId="BodyText">
    <w:name w:val="Body Text"/>
    <w:aliases w:val=" Char Char Char"/>
    <w:basedOn w:val="Normal"/>
    <w:link w:val="BodyTextChar"/>
    <w:rsid w:val="00B17D0C"/>
    <w:pPr>
      <w:tabs>
        <w:tab w:val="left" w:pos="-720"/>
        <w:tab w:val="left" w:pos="0"/>
      </w:tabs>
      <w:suppressAutoHyphens/>
      <w:jc w:val="both"/>
    </w:pPr>
    <w:rPr>
      <w:spacing w:val="-3"/>
    </w:rPr>
  </w:style>
  <w:style w:type="paragraph" w:styleId="DocumentMap">
    <w:name w:val="Document Map"/>
    <w:basedOn w:val="Normal"/>
    <w:semiHidden/>
    <w:rsid w:val="00B17D0C"/>
    <w:pPr>
      <w:shd w:val="clear" w:color="auto" w:fill="000080"/>
    </w:pPr>
    <w:rPr>
      <w:rFonts w:ascii="Tahoma" w:hAnsi="Tahoma"/>
    </w:rPr>
  </w:style>
  <w:style w:type="paragraph" w:styleId="BodyText2">
    <w:name w:val="Body Text 2"/>
    <w:basedOn w:val="Normal"/>
    <w:rsid w:val="00B17D0C"/>
    <w:rPr>
      <w:color w:val="000000"/>
    </w:rPr>
  </w:style>
  <w:style w:type="paragraph" w:styleId="BodyText3">
    <w:name w:val="Body Text 3"/>
    <w:basedOn w:val="Normal"/>
    <w:rsid w:val="00B17D0C"/>
    <w:pPr>
      <w:keepNext/>
      <w:keepLines/>
      <w:tabs>
        <w:tab w:val="left" w:pos="-720"/>
      </w:tabs>
      <w:suppressAutoHyphens/>
      <w:jc w:val="both"/>
    </w:pPr>
    <w:rPr>
      <w:color w:val="000000"/>
    </w:rPr>
  </w:style>
  <w:style w:type="paragraph" w:customStyle="1" w:styleId="Appendix">
    <w:name w:val="Appendix"/>
    <w:basedOn w:val="Heading1"/>
    <w:rsid w:val="00B17D0C"/>
    <w:pPr>
      <w:tabs>
        <w:tab w:val="clear" w:pos="-720"/>
        <w:tab w:val="clear" w:pos="432"/>
      </w:tabs>
      <w:ind w:left="0" w:firstLine="0"/>
      <w:jc w:val="center"/>
      <w:outlineLvl w:val="9"/>
    </w:pPr>
  </w:style>
  <w:style w:type="paragraph" w:customStyle="1" w:styleId="dot1">
    <w:name w:val="dot1"/>
    <w:basedOn w:val="body1"/>
    <w:rsid w:val="00B17D0C"/>
    <w:pPr>
      <w:tabs>
        <w:tab w:val="num" w:pos="360"/>
      </w:tabs>
      <w:ind w:left="360" w:hanging="360"/>
    </w:pPr>
    <w:rPr>
      <w:rFonts w:ascii="Arial" w:hAnsi="Arial"/>
      <w:lang w:val="en-GB"/>
    </w:rPr>
  </w:style>
  <w:style w:type="paragraph" w:customStyle="1" w:styleId="body1">
    <w:name w:val="body1"/>
    <w:basedOn w:val="Normal"/>
    <w:rsid w:val="00B17D0C"/>
    <w:pPr>
      <w:jc w:val="both"/>
    </w:pPr>
    <w:rPr>
      <w:rFonts w:ascii="Helvetica" w:hAnsi="Helvetica"/>
      <w:color w:val="000000"/>
      <w:sz w:val="20"/>
      <w:lang w:val="fr-FR"/>
    </w:rPr>
  </w:style>
  <w:style w:type="paragraph" w:styleId="TableofFigures">
    <w:name w:val="table of figures"/>
    <w:basedOn w:val="Normal"/>
    <w:next w:val="Normal"/>
    <w:semiHidden/>
    <w:rsid w:val="00B17D0C"/>
    <w:pPr>
      <w:ind w:left="480" w:hanging="480"/>
    </w:pPr>
  </w:style>
  <w:style w:type="character" w:styleId="Hyperlink">
    <w:name w:val="Hyperlink"/>
    <w:uiPriority w:val="99"/>
    <w:rsid w:val="00B17D0C"/>
    <w:rPr>
      <w:color w:val="0000FF"/>
      <w:u w:val="single"/>
    </w:rPr>
  </w:style>
  <w:style w:type="character" w:styleId="FollowedHyperlink">
    <w:name w:val="FollowedHyperlink"/>
    <w:rsid w:val="00B17D0C"/>
    <w:rPr>
      <w:color w:val="800080"/>
      <w:u w:val="single"/>
    </w:rPr>
  </w:style>
  <w:style w:type="paragraph" w:customStyle="1" w:styleId="Table">
    <w:name w:val="Table"/>
    <w:basedOn w:val="Normal"/>
    <w:rsid w:val="00E919EE"/>
    <w:pPr>
      <w:keepLines/>
      <w:widowControl w:val="0"/>
      <w:suppressLineNumbers/>
      <w:tabs>
        <w:tab w:val="left" w:pos="1440"/>
      </w:tabs>
      <w:suppressAutoHyphens/>
      <w:spacing w:before="60" w:after="60"/>
    </w:pPr>
    <w:rPr>
      <w:snapToGrid w:val="0"/>
      <w:sz w:val="18"/>
    </w:rPr>
  </w:style>
  <w:style w:type="paragraph" w:styleId="BalloonText">
    <w:name w:val="Balloon Text"/>
    <w:basedOn w:val="Normal"/>
    <w:semiHidden/>
    <w:rsid w:val="00352231"/>
    <w:rPr>
      <w:rFonts w:ascii="Tahoma" w:hAnsi="Tahoma" w:cs="Tahoma"/>
      <w:sz w:val="16"/>
      <w:szCs w:val="16"/>
    </w:rPr>
  </w:style>
  <w:style w:type="table" w:styleId="TableGrid">
    <w:name w:val="Table Grid"/>
    <w:basedOn w:val="TableNormal"/>
    <w:rsid w:val="001245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45692A"/>
    <w:pPr>
      <w:spacing w:after="120"/>
      <w:ind w:left="283"/>
    </w:pPr>
  </w:style>
  <w:style w:type="character" w:styleId="CommentReference">
    <w:name w:val="annotation reference"/>
    <w:semiHidden/>
    <w:rsid w:val="0045692A"/>
    <w:rPr>
      <w:sz w:val="16"/>
    </w:rPr>
  </w:style>
  <w:style w:type="paragraph" w:styleId="CommentText">
    <w:name w:val="annotation text"/>
    <w:basedOn w:val="Normal"/>
    <w:semiHidden/>
    <w:rsid w:val="0045692A"/>
    <w:rPr>
      <w:sz w:val="20"/>
    </w:rPr>
  </w:style>
  <w:style w:type="paragraph" w:customStyle="1" w:styleId="TblTitle">
    <w:name w:val="TblTitle"/>
    <w:basedOn w:val="Normal"/>
    <w:rsid w:val="0045692A"/>
    <w:pPr>
      <w:keepNext/>
      <w:keepLines/>
      <w:suppressLineNumbers/>
      <w:suppressAutoHyphens/>
      <w:spacing w:before="240"/>
      <w:jc w:val="center"/>
    </w:pPr>
    <w:rPr>
      <w:b/>
      <w:caps/>
      <w:sz w:val="20"/>
    </w:rPr>
  </w:style>
  <w:style w:type="paragraph" w:customStyle="1" w:styleId="Para1">
    <w:name w:val="Para 1"/>
    <w:basedOn w:val="Normal"/>
    <w:rsid w:val="0045692A"/>
    <w:pPr>
      <w:widowControl w:val="0"/>
      <w:spacing w:before="120"/>
    </w:pPr>
    <w:rPr>
      <w:snapToGrid w:val="0"/>
      <w:sz w:val="20"/>
      <w:lang w:val="fr-FR"/>
    </w:rPr>
  </w:style>
  <w:style w:type="paragraph" w:customStyle="1" w:styleId="Figure">
    <w:name w:val="Figure"/>
    <w:basedOn w:val="Header"/>
    <w:next w:val="Normal"/>
    <w:rsid w:val="009E68AD"/>
    <w:pPr>
      <w:widowControl w:val="0"/>
      <w:jc w:val="center"/>
    </w:pPr>
    <w:rPr>
      <w:sz w:val="20"/>
    </w:rPr>
  </w:style>
  <w:style w:type="paragraph" w:customStyle="1" w:styleId="FigTitle">
    <w:name w:val="FigTitle"/>
    <w:basedOn w:val="Normal"/>
    <w:rsid w:val="009E68AD"/>
    <w:pPr>
      <w:widowControl w:val="0"/>
      <w:suppressLineNumbers/>
      <w:suppressAutoHyphens/>
      <w:spacing w:before="120" w:after="120"/>
      <w:ind w:left="360" w:right="360"/>
      <w:jc w:val="center"/>
    </w:pPr>
    <w:rPr>
      <w:b/>
      <w:sz w:val="20"/>
    </w:rPr>
  </w:style>
  <w:style w:type="paragraph" w:customStyle="1" w:styleId="TMNormal">
    <w:name w:val="TMNormal"/>
    <w:basedOn w:val="Normal"/>
    <w:rsid w:val="003F1996"/>
    <w:rPr>
      <w:sz w:val="20"/>
    </w:rPr>
  </w:style>
  <w:style w:type="paragraph" w:customStyle="1" w:styleId="TMHeading1">
    <w:name w:val="TM Heading 1"/>
    <w:basedOn w:val="TMNormal"/>
    <w:next w:val="TMNormal"/>
    <w:rsid w:val="003F1996"/>
    <w:pPr>
      <w:keepNext/>
      <w:numPr>
        <w:numId w:val="28"/>
      </w:numPr>
      <w:outlineLvl w:val="0"/>
    </w:pPr>
    <w:rPr>
      <w:rFonts w:ascii="Arial (W1)" w:hAnsi="Arial (W1)"/>
      <w:b/>
      <w:caps/>
      <w:sz w:val="22"/>
    </w:rPr>
  </w:style>
  <w:style w:type="paragraph" w:customStyle="1" w:styleId="TMHeading2">
    <w:name w:val="TM Heading 2"/>
    <w:basedOn w:val="TMNormal"/>
    <w:next w:val="TMNormal"/>
    <w:rsid w:val="003F1996"/>
    <w:pPr>
      <w:numPr>
        <w:ilvl w:val="1"/>
        <w:numId w:val="28"/>
      </w:numPr>
      <w:outlineLvl w:val="1"/>
    </w:pPr>
    <w:rPr>
      <w:rFonts w:ascii="Arial (W1)" w:hAnsi="Arial (W1)"/>
      <w:sz w:val="22"/>
    </w:rPr>
  </w:style>
  <w:style w:type="paragraph" w:customStyle="1" w:styleId="TMHeading3">
    <w:name w:val="TM Heading 3"/>
    <w:basedOn w:val="TMNormal"/>
    <w:next w:val="TMNormal"/>
    <w:rsid w:val="003F1996"/>
    <w:pPr>
      <w:numPr>
        <w:ilvl w:val="2"/>
        <w:numId w:val="28"/>
      </w:numPr>
      <w:outlineLvl w:val="2"/>
    </w:pPr>
  </w:style>
  <w:style w:type="paragraph" w:customStyle="1" w:styleId="TMHeading4">
    <w:name w:val="TM Heading 4"/>
    <w:basedOn w:val="TMNormal"/>
    <w:next w:val="TMNormal"/>
    <w:rsid w:val="003F1996"/>
    <w:pPr>
      <w:numPr>
        <w:ilvl w:val="3"/>
        <w:numId w:val="28"/>
      </w:numPr>
      <w:outlineLvl w:val="3"/>
    </w:pPr>
  </w:style>
  <w:style w:type="paragraph" w:customStyle="1" w:styleId="TMHeading5">
    <w:name w:val="TM Heading 5"/>
    <w:basedOn w:val="TMNormal"/>
    <w:next w:val="TMNormal"/>
    <w:rsid w:val="003F1996"/>
    <w:pPr>
      <w:numPr>
        <w:ilvl w:val="4"/>
        <w:numId w:val="28"/>
      </w:numPr>
      <w:outlineLvl w:val="4"/>
    </w:pPr>
  </w:style>
  <w:style w:type="paragraph" w:customStyle="1" w:styleId="TMCaption">
    <w:name w:val="TMCaption"/>
    <w:basedOn w:val="TMNormal"/>
    <w:next w:val="TMNormal"/>
    <w:rsid w:val="003F1996"/>
    <w:pPr>
      <w:jc w:val="center"/>
    </w:pPr>
    <w:rPr>
      <w:b/>
    </w:rPr>
  </w:style>
  <w:style w:type="paragraph" w:customStyle="1" w:styleId="TMTableofFigures">
    <w:name w:val="TM Table of Figures"/>
    <w:basedOn w:val="TMCaption"/>
    <w:next w:val="TMNormal"/>
    <w:rsid w:val="003F1996"/>
  </w:style>
  <w:style w:type="paragraph" w:styleId="Title">
    <w:name w:val="Title"/>
    <w:basedOn w:val="Normal"/>
    <w:qFormat/>
    <w:rsid w:val="003F1996"/>
    <w:pPr>
      <w:jc w:val="center"/>
    </w:pPr>
    <w:rPr>
      <w:b/>
      <w:sz w:val="28"/>
    </w:rPr>
  </w:style>
  <w:style w:type="paragraph" w:styleId="NormalWeb">
    <w:name w:val="Normal (Web)"/>
    <w:basedOn w:val="Normal"/>
    <w:rsid w:val="003F1996"/>
    <w:pPr>
      <w:spacing w:before="100" w:beforeAutospacing="1" w:after="100" w:afterAutospacing="1"/>
    </w:pPr>
    <w:rPr>
      <w:rFonts w:ascii="Arial Unicode MS" w:eastAsia="Arial Unicode MS" w:hAnsi="Arial Unicode MS" w:cs="Arial Unicode MS"/>
      <w:szCs w:val="24"/>
      <w:lang w:val="en-GB"/>
    </w:rPr>
  </w:style>
  <w:style w:type="paragraph" w:customStyle="1" w:styleId="Style1">
    <w:name w:val="Style1"/>
    <w:basedOn w:val="Normal"/>
    <w:rsid w:val="003F1996"/>
    <w:rPr>
      <w:rFonts w:ascii="Times New Roman" w:hAnsi="Times New Roman"/>
      <w:szCs w:val="24"/>
      <w:lang w:val="en-GB"/>
    </w:rPr>
  </w:style>
  <w:style w:type="paragraph" w:styleId="BodyTextIndent3">
    <w:name w:val="Body Text Indent 3"/>
    <w:basedOn w:val="Normal"/>
    <w:rsid w:val="003F1996"/>
    <w:pPr>
      <w:tabs>
        <w:tab w:val="left" w:pos="360"/>
      </w:tabs>
      <w:ind w:left="360" w:hanging="360"/>
      <w:jc w:val="both"/>
    </w:pPr>
    <w:rPr>
      <w:rFonts w:ascii="Times New Roman" w:hAnsi="Times New Roman"/>
      <w:szCs w:val="24"/>
      <w:lang w:val="en-GB"/>
    </w:rPr>
  </w:style>
  <w:style w:type="paragraph" w:customStyle="1" w:styleId="body">
    <w:name w:val="body"/>
    <w:basedOn w:val="Normal"/>
    <w:rsid w:val="003F1996"/>
    <w:pPr>
      <w:widowControl w:val="0"/>
      <w:ind w:left="851"/>
    </w:pPr>
    <w:rPr>
      <w:sz w:val="20"/>
      <w:lang w:val="en-GB"/>
    </w:rPr>
  </w:style>
  <w:style w:type="paragraph" w:customStyle="1" w:styleId="Body10">
    <w:name w:val="Body 1"/>
    <w:basedOn w:val="Normal"/>
    <w:rsid w:val="003F1996"/>
    <w:pPr>
      <w:widowControl w:val="0"/>
    </w:pPr>
    <w:rPr>
      <w:sz w:val="20"/>
      <w:lang w:val="en-GB"/>
    </w:rPr>
  </w:style>
  <w:style w:type="paragraph" w:styleId="NormalIndent">
    <w:name w:val="Normal Indent"/>
    <w:basedOn w:val="Normal"/>
    <w:rsid w:val="003F1996"/>
    <w:pPr>
      <w:tabs>
        <w:tab w:val="left" w:pos="1440"/>
      </w:tabs>
      <w:ind w:left="1440"/>
    </w:pPr>
  </w:style>
  <w:style w:type="paragraph" w:customStyle="1" w:styleId="NormalParkeresd">
    <w:name w:val="Normal_Parker_esd"/>
    <w:rsid w:val="003F1996"/>
    <w:rPr>
      <w:rFonts w:ascii="Arial" w:hAnsi="Arial"/>
      <w:lang w:bidi="ar-SA"/>
    </w:rPr>
  </w:style>
  <w:style w:type="character" w:customStyle="1" w:styleId="BodyTextChar">
    <w:name w:val="Body Text Char"/>
    <w:aliases w:val=" Char Char Char Char"/>
    <w:link w:val="BodyText"/>
    <w:rsid w:val="0013562A"/>
    <w:rPr>
      <w:rFonts w:ascii="Arial" w:hAnsi="Arial"/>
      <w:spacing w:val="-3"/>
      <w:sz w:val="24"/>
      <w:lang w:val="en-US" w:eastAsia="en-US" w:bidi="ar-SA"/>
    </w:rPr>
  </w:style>
  <w:style w:type="paragraph" w:customStyle="1" w:styleId="StyleHeading2NotBoldBefore0pt">
    <w:name w:val="Style Heading 2 + Not Bold Before:  0 pt"/>
    <w:basedOn w:val="Heading2"/>
    <w:rsid w:val="00B25589"/>
    <w:pPr>
      <w:spacing w:before="0"/>
    </w:pPr>
  </w:style>
  <w:style w:type="character" w:customStyle="1" w:styleId="HeaderChar">
    <w:name w:val="Header Char"/>
    <w:link w:val="Header"/>
    <w:uiPriority w:val="99"/>
    <w:rsid w:val="002F003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7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F11A1A-B548-4E10-BF03-53EC0CA4E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16</Pages>
  <Words>2460</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Marvin Land Systems</vt:lpstr>
    </vt:vector>
  </TitlesOfParts>
  <Company>PARKER HANNIFIN- ESD</Company>
  <LinksUpToDate>false</LinksUpToDate>
  <CharactersWithSpaces>16456</CharactersWithSpaces>
  <SharedDoc>false</SharedDoc>
  <HLinks>
    <vt:vector size="192" baseType="variant">
      <vt:variant>
        <vt:i4>1966129</vt:i4>
      </vt:variant>
      <vt:variant>
        <vt:i4>191</vt:i4>
      </vt:variant>
      <vt:variant>
        <vt:i4>0</vt:i4>
      </vt:variant>
      <vt:variant>
        <vt:i4>5</vt:i4>
      </vt:variant>
      <vt:variant>
        <vt:lpwstr/>
      </vt:variant>
      <vt:variant>
        <vt:lpwstr>_Toc253662685</vt:lpwstr>
      </vt:variant>
      <vt:variant>
        <vt:i4>1966129</vt:i4>
      </vt:variant>
      <vt:variant>
        <vt:i4>185</vt:i4>
      </vt:variant>
      <vt:variant>
        <vt:i4>0</vt:i4>
      </vt:variant>
      <vt:variant>
        <vt:i4>5</vt:i4>
      </vt:variant>
      <vt:variant>
        <vt:lpwstr/>
      </vt:variant>
      <vt:variant>
        <vt:lpwstr>_Toc253662684</vt:lpwstr>
      </vt:variant>
      <vt:variant>
        <vt:i4>1966129</vt:i4>
      </vt:variant>
      <vt:variant>
        <vt:i4>179</vt:i4>
      </vt:variant>
      <vt:variant>
        <vt:i4>0</vt:i4>
      </vt:variant>
      <vt:variant>
        <vt:i4>5</vt:i4>
      </vt:variant>
      <vt:variant>
        <vt:lpwstr/>
      </vt:variant>
      <vt:variant>
        <vt:lpwstr>_Toc253662683</vt:lpwstr>
      </vt:variant>
      <vt:variant>
        <vt:i4>1966129</vt:i4>
      </vt:variant>
      <vt:variant>
        <vt:i4>173</vt:i4>
      </vt:variant>
      <vt:variant>
        <vt:i4>0</vt:i4>
      </vt:variant>
      <vt:variant>
        <vt:i4>5</vt:i4>
      </vt:variant>
      <vt:variant>
        <vt:lpwstr/>
      </vt:variant>
      <vt:variant>
        <vt:lpwstr>_Toc253662682</vt:lpwstr>
      </vt:variant>
      <vt:variant>
        <vt:i4>1966129</vt:i4>
      </vt:variant>
      <vt:variant>
        <vt:i4>167</vt:i4>
      </vt:variant>
      <vt:variant>
        <vt:i4>0</vt:i4>
      </vt:variant>
      <vt:variant>
        <vt:i4>5</vt:i4>
      </vt:variant>
      <vt:variant>
        <vt:lpwstr/>
      </vt:variant>
      <vt:variant>
        <vt:lpwstr>_Toc253662681</vt:lpwstr>
      </vt:variant>
      <vt:variant>
        <vt:i4>1966129</vt:i4>
      </vt:variant>
      <vt:variant>
        <vt:i4>161</vt:i4>
      </vt:variant>
      <vt:variant>
        <vt:i4>0</vt:i4>
      </vt:variant>
      <vt:variant>
        <vt:i4>5</vt:i4>
      </vt:variant>
      <vt:variant>
        <vt:lpwstr/>
      </vt:variant>
      <vt:variant>
        <vt:lpwstr>_Toc253662680</vt:lpwstr>
      </vt:variant>
      <vt:variant>
        <vt:i4>1114161</vt:i4>
      </vt:variant>
      <vt:variant>
        <vt:i4>155</vt:i4>
      </vt:variant>
      <vt:variant>
        <vt:i4>0</vt:i4>
      </vt:variant>
      <vt:variant>
        <vt:i4>5</vt:i4>
      </vt:variant>
      <vt:variant>
        <vt:lpwstr/>
      </vt:variant>
      <vt:variant>
        <vt:lpwstr>_Toc253662679</vt:lpwstr>
      </vt:variant>
      <vt:variant>
        <vt:i4>1114161</vt:i4>
      </vt:variant>
      <vt:variant>
        <vt:i4>149</vt:i4>
      </vt:variant>
      <vt:variant>
        <vt:i4>0</vt:i4>
      </vt:variant>
      <vt:variant>
        <vt:i4>5</vt:i4>
      </vt:variant>
      <vt:variant>
        <vt:lpwstr/>
      </vt:variant>
      <vt:variant>
        <vt:lpwstr>_Toc253662678</vt:lpwstr>
      </vt:variant>
      <vt:variant>
        <vt:i4>1114161</vt:i4>
      </vt:variant>
      <vt:variant>
        <vt:i4>143</vt:i4>
      </vt:variant>
      <vt:variant>
        <vt:i4>0</vt:i4>
      </vt:variant>
      <vt:variant>
        <vt:i4>5</vt:i4>
      </vt:variant>
      <vt:variant>
        <vt:lpwstr/>
      </vt:variant>
      <vt:variant>
        <vt:lpwstr>_Toc253662677</vt:lpwstr>
      </vt:variant>
      <vt:variant>
        <vt:i4>1114161</vt:i4>
      </vt:variant>
      <vt:variant>
        <vt:i4>137</vt:i4>
      </vt:variant>
      <vt:variant>
        <vt:i4>0</vt:i4>
      </vt:variant>
      <vt:variant>
        <vt:i4>5</vt:i4>
      </vt:variant>
      <vt:variant>
        <vt:lpwstr/>
      </vt:variant>
      <vt:variant>
        <vt:lpwstr>_Toc253662676</vt:lpwstr>
      </vt:variant>
      <vt:variant>
        <vt:i4>1114161</vt:i4>
      </vt:variant>
      <vt:variant>
        <vt:i4>131</vt:i4>
      </vt:variant>
      <vt:variant>
        <vt:i4>0</vt:i4>
      </vt:variant>
      <vt:variant>
        <vt:i4>5</vt:i4>
      </vt:variant>
      <vt:variant>
        <vt:lpwstr/>
      </vt:variant>
      <vt:variant>
        <vt:lpwstr>_Toc253662675</vt:lpwstr>
      </vt:variant>
      <vt:variant>
        <vt:i4>1114161</vt:i4>
      </vt:variant>
      <vt:variant>
        <vt:i4>125</vt:i4>
      </vt:variant>
      <vt:variant>
        <vt:i4>0</vt:i4>
      </vt:variant>
      <vt:variant>
        <vt:i4>5</vt:i4>
      </vt:variant>
      <vt:variant>
        <vt:lpwstr/>
      </vt:variant>
      <vt:variant>
        <vt:lpwstr>_Toc253662674</vt:lpwstr>
      </vt:variant>
      <vt:variant>
        <vt:i4>1114161</vt:i4>
      </vt:variant>
      <vt:variant>
        <vt:i4>119</vt:i4>
      </vt:variant>
      <vt:variant>
        <vt:i4>0</vt:i4>
      </vt:variant>
      <vt:variant>
        <vt:i4>5</vt:i4>
      </vt:variant>
      <vt:variant>
        <vt:lpwstr/>
      </vt:variant>
      <vt:variant>
        <vt:lpwstr>_Toc253662673</vt:lpwstr>
      </vt:variant>
      <vt:variant>
        <vt:i4>1114161</vt:i4>
      </vt:variant>
      <vt:variant>
        <vt:i4>113</vt:i4>
      </vt:variant>
      <vt:variant>
        <vt:i4>0</vt:i4>
      </vt:variant>
      <vt:variant>
        <vt:i4>5</vt:i4>
      </vt:variant>
      <vt:variant>
        <vt:lpwstr/>
      </vt:variant>
      <vt:variant>
        <vt:lpwstr>_Toc253662672</vt:lpwstr>
      </vt:variant>
      <vt:variant>
        <vt:i4>1114161</vt:i4>
      </vt:variant>
      <vt:variant>
        <vt:i4>107</vt:i4>
      </vt:variant>
      <vt:variant>
        <vt:i4>0</vt:i4>
      </vt:variant>
      <vt:variant>
        <vt:i4>5</vt:i4>
      </vt:variant>
      <vt:variant>
        <vt:lpwstr/>
      </vt:variant>
      <vt:variant>
        <vt:lpwstr>_Toc253662671</vt:lpwstr>
      </vt:variant>
      <vt:variant>
        <vt:i4>1114161</vt:i4>
      </vt:variant>
      <vt:variant>
        <vt:i4>101</vt:i4>
      </vt:variant>
      <vt:variant>
        <vt:i4>0</vt:i4>
      </vt:variant>
      <vt:variant>
        <vt:i4>5</vt:i4>
      </vt:variant>
      <vt:variant>
        <vt:lpwstr/>
      </vt:variant>
      <vt:variant>
        <vt:lpwstr>_Toc253662670</vt:lpwstr>
      </vt:variant>
      <vt:variant>
        <vt:i4>1048625</vt:i4>
      </vt:variant>
      <vt:variant>
        <vt:i4>95</vt:i4>
      </vt:variant>
      <vt:variant>
        <vt:i4>0</vt:i4>
      </vt:variant>
      <vt:variant>
        <vt:i4>5</vt:i4>
      </vt:variant>
      <vt:variant>
        <vt:lpwstr/>
      </vt:variant>
      <vt:variant>
        <vt:lpwstr>_Toc253662669</vt:lpwstr>
      </vt:variant>
      <vt:variant>
        <vt:i4>1048625</vt:i4>
      </vt:variant>
      <vt:variant>
        <vt:i4>89</vt:i4>
      </vt:variant>
      <vt:variant>
        <vt:i4>0</vt:i4>
      </vt:variant>
      <vt:variant>
        <vt:i4>5</vt:i4>
      </vt:variant>
      <vt:variant>
        <vt:lpwstr/>
      </vt:variant>
      <vt:variant>
        <vt:lpwstr>_Toc253662668</vt:lpwstr>
      </vt:variant>
      <vt:variant>
        <vt:i4>1048625</vt:i4>
      </vt:variant>
      <vt:variant>
        <vt:i4>83</vt:i4>
      </vt:variant>
      <vt:variant>
        <vt:i4>0</vt:i4>
      </vt:variant>
      <vt:variant>
        <vt:i4>5</vt:i4>
      </vt:variant>
      <vt:variant>
        <vt:lpwstr/>
      </vt:variant>
      <vt:variant>
        <vt:lpwstr>_Toc253662667</vt:lpwstr>
      </vt:variant>
      <vt:variant>
        <vt:i4>1048625</vt:i4>
      </vt:variant>
      <vt:variant>
        <vt:i4>77</vt:i4>
      </vt:variant>
      <vt:variant>
        <vt:i4>0</vt:i4>
      </vt:variant>
      <vt:variant>
        <vt:i4>5</vt:i4>
      </vt:variant>
      <vt:variant>
        <vt:lpwstr/>
      </vt:variant>
      <vt:variant>
        <vt:lpwstr>_Toc253662666</vt:lpwstr>
      </vt:variant>
      <vt:variant>
        <vt:i4>1048625</vt:i4>
      </vt:variant>
      <vt:variant>
        <vt:i4>71</vt:i4>
      </vt:variant>
      <vt:variant>
        <vt:i4>0</vt:i4>
      </vt:variant>
      <vt:variant>
        <vt:i4>5</vt:i4>
      </vt:variant>
      <vt:variant>
        <vt:lpwstr/>
      </vt:variant>
      <vt:variant>
        <vt:lpwstr>_Toc253662665</vt:lpwstr>
      </vt:variant>
      <vt:variant>
        <vt:i4>1048625</vt:i4>
      </vt:variant>
      <vt:variant>
        <vt:i4>65</vt:i4>
      </vt:variant>
      <vt:variant>
        <vt:i4>0</vt:i4>
      </vt:variant>
      <vt:variant>
        <vt:i4>5</vt:i4>
      </vt:variant>
      <vt:variant>
        <vt:lpwstr/>
      </vt:variant>
      <vt:variant>
        <vt:lpwstr>_Toc253662664</vt:lpwstr>
      </vt:variant>
      <vt:variant>
        <vt:i4>1048625</vt:i4>
      </vt:variant>
      <vt:variant>
        <vt:i4>59</vt:i4>
      </vt:variant>
      <vt:variant>
        <vt:i4>0</vt:i4>
      </vt:variant>
      <vt:variant>
        <vt:i4>5</vt:i4>
      </vt:variant>
      <vt:variant>
        <vt:lpwstr/>
      </vt:variant>
      <vt:variant>
        <vt:lpwstr>_Toc253662663</vt:lpwstr>
      </vt:variant>
      <vt:variant>
        <vt:i4>1048625</vt:i4>
      </vt:variant>
      <vt:variant>
        <vt:i4>53</vt:i4>
      </vt:variant>
      <vt:variant>
        <vt:i4>0</vt:i4>
      </vt:variant>
      <vt:variant>
        <vt:i4>5</vt:i4>
      </vt:variant>
      <vt:variant>
        <vt:lpwstr/>
      </vt:variant>
      <vt:variant>
        <vt:lpwstr>_Toc253662662</vt:lpwstr>
      </vt:variant>
      <vt:variant>
        <vt:i4>1048625</vt:i4>
      </vt:variant>
      <vt:variant>
        <vt:i4>47</vt:i4>
      </vt:variant>
      <vt:variant>
        <vt:i4>0</vt:i4>
      </vt:variant>
      <vt:variant>
        <vt:i4>5</vt:i4>
      </vt:variant>
      <vt:variant>
        <vt:lpwstr/>
      </vt:variant>
      <vt:variant>
        <vt:lpwstr>_Toc253662661</vt:lpwstr>
      </vt:variant>
      <vt:variant>
        <vt:i4>1048625</vt:i4>
      </vt:variant>
      <vt:variant>
        <vt:i4>41</vt:i4>
      </vt:variant>
      <vt:variant>
        <vt:i4>0</vt:i4>
      </vt:variant>
      <vt:variant>
        <vt:i4>5</vt:i4>
      </vt:variant>
      <vt:variant>
        <vt:lpwstr/>
      </vt:variant>
      <vt:variant>
        <vt:lpwstr>_Toc253662660</vt:lpwstr>
      </vt:variant>
      <vt:variant>
        <vt:i4>1245233</vt:i4>
      </vt:variant>
      <vt:variant>
        <vt:i4>35</vt:i4>
      </vt:variant>
      <vt:variant>
        <vt:i4>0</vt:i4>
      </vt:variant>
      <vt:variant>
        <vt:i4>5</vt:i4>
      </vt:variant>
      <vt:variant>
        <vt:lpwstr/>
      </vt:variant>
      <vt:variant>
        <vt:lpwstr>_Toc253662659</vt:lpwstr>
      </vt:variant>
      <vt:variant>
        <vt:i4>1245233</vt:i4>
      </vt:variant>
      <vt:variant>
        <vt:i4>29</vt:i4>
      </vt:variant>
      <vt:variant>
        <vt:i4>0</vt:i4>
      </vt:variant>
      <vt:variant>
        <vt:i4>5</vt:i4>
      </vt:variant>
      <vt:variant>
        <vt:lpwstr/>
      </vt:variant>
      <vt:variant>
        <vt:lpwstr>_Toc253662658</vt:lpwstr>
      </vt:variant>
      <vt:variant>
        <vt:i4>1245233</vt:i4>
      </vt:variant>
      <vt:variant>
        <vt:i4>23</vt:i4>
      </vt:variant>
      <vt:variant>
        <vt:i4>0</vt:i4>
      </vt:variant>
      <vt:variant>
        <vt:i4>5</vt:i4>
      </vt:variant>
      <vt:variant>
        <vt:lpwstr/>
      </vt:variant>
      <vt:variant>
        <vt:lpwstr>_Toc253662657</vt:lpwstr>
      </vt:variant>
      <vt:variant>
        <vt:i4>1245233</vt:i4>
      </vt:variant>
      <vt:variant>
        <vt:i4>17</vt:i4>
      </vt:variant>
      <vt:variant>
        <vt:i4>0</vt:i4>
      </vt:variant>
      <vt:variant>
        <vt:i4>5</vt:i4>
      </vt:variant>
      <vt:variant>
        <vt:lpwstr/>
      </vt:variant>
      <vt:variant>
        <vt:lpwstr>_Toc253662656</vt:lpwstr>
      </vt:variant>
      <vt:variant>
        <vt:i4>1245233</vt:i4>
      </vt:variant>
      <vt:variant>
        <vt:i4>11</vt:i4>
      </vt:variant>
      <vt:variant>
        <vt:i4>0</vt:i4>
      </vt:variant>
      <vt:variant>
        <vt:i4>5</vt:i4>
      </vt:variant>
      <vt:variant>
        <vt:lpwstr/>
      </vt:variant>
      <vt:variant>
        <vt:lpwstr>_Toc253662655</vt:lpwstr>
      </vt:variant>
      <vt:variant>
        <vt:i4>1245233</vt:i4>
      </vt:variant>
      <vt:variant>
        <vt:i4>5</vt:i4>
      </vt:variant>
      <vt:variant>
        <vt:i4>0</vt:i4>
      </vt:variant>
      <vt:variant>
        <vt:i4>5</vt:i4>
      </vt:variant>
      <vt:variant>
        <vt:lpwstr/>
      </vt:variant>
      <vt:variant>
        <vt:lpwstr>_Toc253662654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Marvin Land Systems</dc:title>
  <dc:creator>Vel Nedic</dc:creator>
  <cp:lastModifiedBy>zhenya</cp:lastModifiedBy>
  <cp:revision>18</cp:revision>
  <cp:lastPrinted>2016-08-01T12:05:00Z</cp:lastPrinted>
  <dcterms:created xsi:type="dcterms:W3CDTF">2017-01-29T09:47:00Z</dcterms:created>
  <dcterms:modified xsi:type="dcterms:W3CDTF">2017-03-22T16:43:00Z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GM_SYS_Data0">
    <vt:lpwstr>eNptzsEKQEAQxvE9K+8gd8lVy7uIFWXRojy+/9Z3kBx+bTPz7TTWGDOgw6k3ww2PBSsONMhx
Iahfa7ZhxwSnOs4L9Kq98l5/CvVHmZV1yn3vir1KN7Sw2uWUCa8dcX/5ypU/++IsRYIHh7wW
ywAAAAAAAAAAAAAAAAAAAAAAAAAAAAAAAAAAAAAAAAAAAAAAAAAAAAAAAAAAAAAAAAAAAAAA
AAAAAAAAAAAAAAAAAAAAAAAAAAAAAAAAAAAA</vt:lpwstr>
  </property>
  <property fmtid="{D5CDD505-2E9C-101B-9397-08002B2CF9AE}" pid="3" name="SGM_SYS_Data1">
    <vt:lpwstr>AAAAAAAAAAAAAAAAAAAAAAAAAAAAAAAAAAAA
AAAAAAAAAAAAAAAAAAAAAAAAAAAAAAAAAAAAAAAAAAAAAAAAAAAAAAAAAAAAAAAAAAAAAAAA
AAAAAAAAAAAAAA==</vt:lpwstr>
  </property>
  <property fmtid="{D5CDD505-2E9C-101B-9397-08002B2CF9AE}" pid="4" name="SGM_SYS_DataCount">
    <vt:i4>2</vt:i4>
  </property>
  <property fmtid="{D5CDD505-2E9C-101B-9397-08002B2CF9AE}" pid="5" name="SGM_SYS_DataOriginalSize">
    <vt:i4>264</vt:i4>
  </property>
</Properties>
</file>